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9B2" w:rsidRDefault="00CA09B2">
      <w:pPr>
        <w:pStyle w:val="T1"/>
        <w:pBdr>
          <w:bottom w:val="single" w:sz="6" w:space="0" w:color="auto"/>
        </w:pBdr>
        <w:spacing w:after="240"/>
      </w:pPr>
      <w:r>
        <w:t>IEEE P802.11</w:t>
      </w:r>
      <w:r>
        <w:br/>
        <w:t>Wireless LANs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1800"/>
        <w:gridCol w:w="2250"/>
        <w:gridCol w:w="1710"/>
        <w:gridCol w:w="1908"/>
      </w:tblGrid>
      <w:tr w:rsidR="00CA09B2">
        <w:trPr>
          <w:trHeight w:val="485"/>
          <w:jc w:val="center"/>
        </w:trPr>
        <w:tc>
          <w:tcPr>
            <w:tcW w:w="9576" w:type="dxa"/>
            <w:gridSpan w:val="5"/>
            <w:vAlign w:val="center"/>
          </w:tcPr>
          <w:p w:rsidR="00CA09B2" w:rsidRDefault="00AB1E3E">
            <w:pPr>
              <w:pStyle w:val="T2"/>
            </w:pPr>
            <w:r>
              <w:t xml:space="preserve">IEEE </w:t>
            </w:r>
            <w:r w:rsidR="0079753E">
              <w:t>802.11 HEW</w:t>
            </w:r>
            <w:r>
              <w:t xml:space="preserve"> SG </w:t>
            </w:r>
            <w:r w:rsidR="0063413A">
              <w:t xml:space="preserve">Proposed </w:t>
            </w:r>
            <w:r w:rsidR="003E0DAA">
              <w:t>CSD</w:t>
            </w:r>
          </w:p>
        </w:tc>
      </w:tr>
      <w:tr w:rsidR="00CA09B2">
        <w:trPr>
          <w:trHeight w:val="359"/>
          <w:jc w:val="center"/>
        </w:trPr>
        <w:tc>
          <w:tcPr>
            <w:tcW w:w="9576" w:type="dxa"/>
            <w:gridSpan w:val="5"/>
            <w:vAlign w:val="center"/>
          </w:tcPr>
          <w:p w:rsidR="00CA09B2" w:rsidRDefault="00CA09B2" w:rsidP="000F4F3C">
            <w:pPr>
              <w:pStyle w:val="T2"/>
              <w:ind w:left="0"/>
              <w:rPr>
                <w:sz w:val="20"/>
              </w:rPr>
            </w:pPr>
            <w:r>
              <w:rPr>
                <w:sz w:val="20"/>
              </w:rPr>
              <w:t>Date:</w:t>
            </w:r>
            <w:r>
              <w:rPr>
                <w:b w:val="0"/>
                <w:sz w:val="20"/>
              </w:rPr>
              <w:t xml:space="preserve">  </w:t>
            </w:r>
            <w:r w:rsidR="0079753E">
              <w:rPr>
                <w:b w:val="0"/>
                <w:sz w:val="20"/>
              </w:rPr>
              <w:t>201</w:t>
            </w:r>
            <w:r w:rsidR="0079594A">
              <w:rPr>
                <w:b w:val="0"/>
                <w:sz w:val="20"/>
              </w:rPr>
              <w:t>4</w:t>
            </w:r>
            <w:r w:rsidR="0079753E">
              <w:rPr>
                <w:b w:val="0"/>
                <w:sz w:val="20"/>
              </w:rPr>
              <w:t>-</w:t>
            </w:r>
            <w:r w:rsidR="0079594A">
              <w:rPr>
                <w:b w:val="0"/>
                <w:sz w:val="20"/>
              </w:rPr>
              <w:t>0</w:t>
            </w:r>
            <w:ins w:id="0" w:author="Osama Aboul-Magd" w:date="2014-03-18T07:53:00Z">
              <w:r w:rsidR="005B2B1F">
                <w:rPr>
                  <w:b w:val="0"/>
                  <w:sz w:val="20"/>
                </w:rPr>
                <w:t>3</w:t>
              </w:r>
            </w:ins>
            <w:del w:id="1" w:author="Osama Aboul-Magd" w:date="2014-03-18T07:53:00Z">
              <w:r w:rsidR="0079594A" w:rsidDel="005B2B1F">
                <w:rPr>
                  <w:b w:val="0"/>
                  <w:sz w:val="20"/>
                </w:rPr>
                <w:delText>1</w:delText>
              </w:r>
            </w:del>
            <w:r w:rsidR="000F4F3C">
              <w:rPr>
                <w:b w:val="0"/>
                <w:sz w:val="20"/>
              </w:rPr>
              <w:t>-</w:t>
            </w:r>
            <w:ins w:id="2" w:author="Osama Aboul-Magd" w:date="2014-03-18T07:53:00Z">
              <w:r w:rsidR="005B2B1F">
                <w:rPr>
                  <w:b w:val="0"/>
                  <w:sz w:val="20"/>
                </w:rPr>
                <w:t>18</w:t>
              </w:r>
            </w:ins>
            <w:del w:id="3" w:author="Osama Aboul-Magd" w:date="2014-03-18T07:53:00Z">
              <w:r w:rsidR="00AB1E3E" w:rsidDel="005B2B1F">
                <w:rPr>
                  <w:b w:val="0"/>
                  <w:sz w:val="20"/>
                </w:rPr>
                <w:delText>22</w:delText>
              </w:r>
            </w:del>
          </w:p>
        </w:tc>
      </w:tr>
      <w:tr w:rsidR="00CA09B2">
        <w:trPr>
          <w:cantSplit/>
          <w:jc w:val="center"/>
        </w:trPr>
        <w:tc>
          <w:tcPr>
            <w:tcW w:w="9576" w:type="dxa"/>
            <w:gridSpan w:val="5"/>
            <w:vAlign w:val="center"/>
          </w:tcPr>
          <w:p w:rsidR="00CA09B2" w:rsidRDefault="00CA09B2">
            <w:pPr>
              <w:pStyle w:val="T2"/>
              <w:spacing w:after="0"/>
              <w:ind w:left="0" w:right="0"/>
              <w:jc w:val="left"/>
              <w:rPr>
                <w:sz w:val="20"/>
              </w:rPr>
            </w:pPr>
            <w:r>
              <w:rPr>
                <w:sz w:val="20"/>
              </w:rPr>
              <w:t>Author(s):</w:t>
            </w:r>
          </w:p>
        </w:tc>
      </w:tr>
      <w:tr w:rsidR="00CA09B2" w:rsidTr="00384B63">
        <w:trPr>
          <w:jc w:val="center"/>
        </w:trPr>
        <w:tc>
          <w:tcPr>
            <w:tcW w:w="1908" w:type="dxa"/>
            <w:vAlign w:val="center"/>
          </w:tcPr>
          <w:p w:rsidR="00CA09B2" w:rsidRDefault="00CA09B2">
            <w:pPr>
              <w:pStyle w:val="T2"/>
              <w:spacing w:after="0"/>
              <w:ind w:left="0" w:right="0"/>
              <w:jc w:val="left"/>
              <w:rPr>
                <w:sz w:val="20"/>
              </w:rPr>
            </w:pPr>
            <w:r>
              <w:rPr>
                <w:sz w:val="20"/>
              </w:rPr>
              <w:t>Name</w:t>
            </w:r>
          </w:p>
        </w:tc>
        <w:tc>
          <w:tcPr>
            <w:tcW w:w="1800" w:type="dxa"/>
            <w:vAlign w:val="center"/>
          </w:tcPr>
          <w:p w:rsidR="00CA09B2" w:rsidRDefault="0062440B">
            <w:pPr>
              <w:pStyle w:val="T2"/>
              <w:spacing w:after="0"/>
              <w:ind w:left="0" w:right="0"/>
              <w:jc w:val="left"/>
              <w:rPr>
                <w:sz w:val="20"/>
              </w:rPr>
            </w:pPr>
            <w:r>
              <w:rPr>
                <w:sz w:val="20"/>
              </w:rPr>
              <w:t>Affiliation</w:t>
            </w:r>
          </w:p>
        </w:tc>
        <w:tc>
          <w:tcPr>
            <w:tcW w:w="2250" w:type="dxa"/>
            <w:vAlign w:val="center"/>
          </w:tcPr>
          <w:p w:rsidR="00CA09B2" w:rsidRDefault="00CA09B2">
            <w:pPr>
              <w:pStyle w:val="T2"/>
              <w:spacing w:after="0"/>
              <w:ind w:left="0" w:right="0"/>
              <w:jc w:val="left"/>
              <w:rPr>
                <w:sz w:val="20"/>
              </w:rPr>
            </w:pPr>
            <w:r>
              <w:rPr>
                <w:sz w:val="20"/>
              </w:rPr>
              <w:t>Address</w:t>
            </w:r>
          </w:p>
        </w:tc>
        <w:tc>
          <w:tcPr>
            <w:tcW w:w="1710" w:type="dxa"/>
            <w:vAlign w:val="center"/>
          </w:tcPr>
          <w:p w:rsidR="00CA09B2" w:rsidRDefault="00CA09B2">
            <w:pPr>
              <w:pStyle w:val="T2"/>
              <w:spacing w:after="0"/>
              <w:ind w:left="0" w:right="0"/>
              <w:jc w:val="left"/>
              <w:rPr>
                <w:sz w:val="20"/>
              </w:rPr>
            </w:pPr>
            <w:r>
              <w:rPr>
                <w:sz w:val="20"/>
              </w:rPr>
              <w:t>Phone</w:t>
            </w:r>
          </w:p>
        </w:tc>
        <w:tc>
          <w:tcPr>
            <w:tcW w:w="1908" w:type="dxa"/>
            <w:vAlign w:val="center"/>
          </w:tcPr>
          <w:p w:rsidR="00CA09B2" w:rsidRDefault="00CA09B2">
            <w:pPr>
              <w:pStyle w:val="T2"/>
              <w:spacing w:after="0"/>
              <w:ind w:left="0" w:right="0"/>
              <w:jc w:val="left"/>
              <w:rPr>
                <w:sz w:val="20"/>
              </w:rPr>
            </w:pPr>
            <w:r>
              <w:rPr>
                <w:sz w:val="20"/>
              </w:rPr>
              <w:t>email</w:t>
            </w:r>
          </w:p>
        </w:tc>
      </w:tr>
      <w:tr w:rsidR="000F4F3C" w:rsidTr="00384B63">
        <w:trPr>
          <w:jc w:val="center"/>
        </w:trPr>
        <w:tc>
          <w:tcPr>
            <w:tcW w:w="1908" w:type="dxa"/>
            <w:vAlign w:val="center"/>
          </w:tcPr>
          <w:p w:rsidR="000F4F3C" w:rsidRPr="0007209D" w:rsidRDefault="0079753E" w:rsidP="000F4F3C">
            <w:pPr>
              <w:pStyle w:val="T2"/>
              <w:spacing w:before="100" w:beforeAutospacing="1" w:after="100" w:afterAutospacing="1"/>
              <w:ind w:left="0" w:right="0"/>
              <w:rPr>
                <w:b w:val="0"/>
                <w:sz w:val="22"/>
                <w:lang w:val="en-US" w:eastAsia="zh-CN"/>
              </w:rPr>
            </w:pPr>
            <w:r>
              <w:rPr>
                <w:b w:val="0"/>
                <w:sz w:val="24"/>
                <w:lang w:val="en-US" w:eastAsia="zh-CN"/>
              </w:rPr>
              <w:t>Osama Aboul-Magd</w:t>
            </w:r>
          </w:p>
        </w:tc>
        <w:tc>
          <w:tcPr>
            <w:tcW w:w="1800" w:type="dxa"/>
            <w:vAlign w:val="center"/>
          </w:tcPr>
          <w:p w:rsidR="000F4F3C" w:rsidRPr="0007209D" w:rsidRDefault="000F4F3C" w:rsidP="000F4F3C">
            <w:pPr>
              <w:pStyle w:val="T2"/>
              <w:spacing w:before="100" w:beforeAutospacing="1" w:after="100" w:afterAutospacing="1"/>
              <w:ind w:left="0" w:right="0"/>
              <w:rPr>
                <w:b w:val="0"/>
                <w:sz w:val="22"/>
                <w:lang w:val="en-US" w:eastAsia="zh-CN"/>
              </w:rPr>
            </w:pPr>
            <w:r w:rsidRPr="0007209D">
              <w:rPr>
                <w:rFonts w:hint="eastAsia"/>
                <w:b w:val="0"/>
                <w:sz w:val="22"/>
                <w:lang w:val="en-US" w:eastAsia="zh-CN"/>
              </w:rPr>
              <w:t>Huawei Technologies</w:t>
            </w:r>
          </w:p>
        </w:tc>
        <w:tc>
          <w:tcPr>
            <w:tcW w:w="2250" w:type="dxa"/>
            <w:vAlign w:val="center"/>
          </w:tcPr>
          <w:p w:rsidR="000F4F3C" w:rsidRDefault="0079753E" w:rsidP="000F4F3C">
            <w:pPr>
              <w:pStyle w:val="T2"/>
              <w:spacing w:before="100" w:beforeAutospacing="1" w:after="100" w:afterAutospacing="1"/>
              <w:ind w:left="0" w:right="0"/>
              <w:rPr>
                <w:b w:val="0"/>
                <w:sz w:val="22"/>
                <w:lang w:val="en-US" w:eastAsia="zh-CN"/>
              </w:rPr>
            </w:pPr>
            <w:r>
              <w:rPr>
                <w:b w:val="0"/>
                <w:sz w:val="22"/>
                <w:lang w:val="en-US" w:eastAsia="zh-CN"/>
              </w:rPr>
              <w:t>303 Terry Fox Drive</w:t>
            </w:r>
          </w:p>
          <w:p w:rsidR="0079753E" w:rsidRPr="0007209D" w:rsidRDefault="0079753E" w:rsidP="000F4F3C">
            <w:pPr>
              <w:pStyle w:val="T2"/>
              <w:spacing w:before="100" w:beforeAutospacing="1" w:after="100" w:afterAutospacing="1"/>
              <w:ind w:left="0" w:right="0"/>
              <w:rPr>
                <w:b w:val="0"/>
                <w:sz w:val="22"/>
                <w:lang w:val="en-US" w:eastAsia="zh-CN"/>
              </w:rPr>
            </w:pPr>
            <w:r>
              <w:rPr>
                <w:b w:val="0"/>
                <w:sz w:val="22"/>
                <w:lang w:val="en-US" w:eastAsia="zh-CN"/>
              </w:rPr>
              <w:t>Kanata, ONT, Canada</w:t>
            </w:r>
          </w:p>
        </w:tc>
        <w:tc>
          <w:tcPr>
            <w:tcW w:w="1710" w:type="dxa"/>
            <w:vAlign w:val="center"/>
          </w:tcPr>
          <w:p w:rsidR="000F4F3C" w:rsidRPr="0007209D" w:rsidRDefault="000F4F3C" w:rsidP="000F4F3C">
            <w:pPr>
              <w:pStyle w:val="T2"/>
              <w:spacing w:before="100" w:beforeAutospacing="1" w:after="100" w:afterAutospacing="1"/>
              <w:ind w:left="0" w:right="0"/>
              <w:rPr>
                <w:b w:val="0"/>
                <w:sz w:val="22"/>
                <w:lang w:val="en-US" w:eastAsia="zh-CN"/>
              </w:rPr>
            </w:pPr>
            <w:r w:rsidRPr="00384B63">
              <w:rPr>
                <w:b w:val="0"/>
                <w:sz w:val="20"/>
                <w:lang w:val="en-US"/>
              </w:rPr>
              <w:t>+</w:t>
            </w:r>
            <w:r w:rsidRPr="00384B63">
              <w:rPr>
                <w:b w:val="0"/>
                <w:sz w:val="20"/>
                <w:lang w:val="en-US" w:eastAsia="zh-CN"/>
              </w:rPr>
              <w:t>1</w:t>
            </w:r>
            <w:r w:rsidR="0079753E">
              <w:rPr>
                <w:b w:val="0"/>
                <w:sz w:val="20"/>
                <w:lang w:val="en-US" w:eastAsia="zh-CN"/>
              </w:rPr>
              <w:t>-613-287-1405</w:t>
            </w:r>
          </w:p>
        </w:tc>
        <w:tc>
          <w:tcPr>
            <w:tcW w:w="1908" w:type="dxa"/>
            <w:vAlign w:val="center"/>
          </w:tcPr>
          <w:p w:rsidR="000F4F3C" w:rsidRPr="0007209D" w:rsidRDefault="00B377E4" w:rsidP="000F4F3C">
            <w:pPr>
              <w:pStyle w:val="T2"/>
              <w:spacing w:before="100" w:beforeAutospacing="1" w:after="100" w:afterAutospacing="1"/>
              <w:ind w:left="0" w:right="0"/>
              <w:rPr>
                <w:b w:val="0"/>
                <w:sz w:val="22"/>
                <w:lang w:val="en-US"/>
              </w:rPr>
            </w:pPr>
            <w:hyperlink r:id="rId7" w:history="1">
              <w:r w:rsidR="004C69F0" w:rsidRPr="008D7BFB">
                <w:rPr>
                  <w:rStyle w:val="Hyperlink"/>
                  <w:b w:val="0"/>
                  <w:sz w:val="20"/>
                  <w:lang w:val="en-US" w:eastAsia="zh-CN"/>
                </w:rPr>
                <w:t>osama.aboulmagd@huawei.com</w:t>
              </w:r>
            </w:hyperlink>
            <w:r w:rsidR="001533DB">
              <w:rPr>
                <w:b w:val="0"/>
                <w:sz w:val="20"/>
                <w:lang w:val="en-US" w:eastAsia="zh-CN"/>
              </w:rPr>
              <w:t xml:space="preserve"> </w:t>
            </w:r>
          </w:p>
        </w:tc>
      </w:tr>
      <w:tr w:rsidR="00CA09B2" w:rsidTr="00384B63">
        <w:trPr>
          <w:jc w:val="center"/>
        </w:trPr>
        <w:tc>
          <w:tcPr>
            <w:tcW w:w="1908" w:type="dxa"/>
            <w:vAlign w:val="center"/>
          </w:tcPr>
          <w:p w:rsidR="00CA09B2" w:rsidRDefault="00CA09B2">
            <w:pPr>
              <w:pStyle w:val="T2"/>
              <w:spacing w:after="0"/>
              <w:ind w:left="0" w:right="0"/>
              <w:rPr>
                <w:b w:val="0"/>
                <w:sz w:val="20"/>
              </w:rPr>
            </w:pPr>
          </w:p>
        </w:tc>
        <w:tc>
          <w:tcPr>
            <w:tcW w:w="1800" w:type="dxa"/>
            <w:vAlign w:val="center"/>
          </w:tcPr>
          <w:p w:rsidR="00CA09B2" w:rsidRDefault="00CA09B2">
            <w:pPr>
              <w:pStyle w:val="T2"/>
              <w:spacing w:after="0"/>
              <w:ind w:left="0" w:right="0"/>
              <w:rPr>
                <w:b w:val="0"/>
                <w:sz w:val="20"/>
              </w:rPr>
            </w:pPr>
          </w:p>
        </w:tc>
        <w:tc>
          <w:tcPr>
            <w:tcW w:w="2250" w:type="dxa"/>
            <w:vAlign w:val="center"/>
          </w:tcPr>
          <w:p w:rsidR="00CA09B2" w:rsidRDefault="00CA09B2">
            <w:pPr>
              <w:pStyle w:val="T2"/>
              <w:spacing w:after="0"/>
              <w:ind w:left="0" w:right="0"/>
              <w:rPr>
                <w:b w:val="0"/>
                <w:sz w:val="20"/>
              </w:rPr>
            </w:pPr>
          </w:p>
        </w:tc>
        <w:tc>
          <w:tcPr>
            <w:tcW w:w="1710" w:type="dxa"/>
            <w:vAlign w:val="center"/>
          </w:tcPr>
          <w:p w:rsidR="00CA09B2" w:rsidRDefault="00CA09B2">
            <w:pPr>
              <w:pStyle w:val="T2"/>
              <w:spacing w:after="0"/>
              <w:ind w:left="0" w:right="0"/>
              <w:rPr>
                <w:b w:val="0"/>
                <w:sz w:val="20"/>
              </w:rPr>
            </w:pPr>
          </w:p>
        </w:tc>
        <w:tc>
          <w:tcPr>
            <w:tcW w:w="1908" w:type="dxa"/>
            <w:vAlign w:val="center"/>
          </w:tcPr>
          <w:p w:rsidR="00CA09B2" w:rsidRDefault="00CA09B2">
            <w:pPr>
              <w:pStyle w:val="T2"/>
              <w:spacing w:after="0"/>
              <w:ind w:left="0" w:right="0"/>
              <w:rPr>
                <w:b w:val="0"/>
                <w:sz w:val="16"/>
              </w:rPr>
            </w:pPr>
          </w:p>
        </w:tc>
      </w:tr>
    </w:tbl>
    <w:p w:rsidR="00CA09B2" w:rsidRDefault="00B377E4">
      <w:pPr>
        <w:pStyle w:val="T1"/>
        <w:spacing w:after="120"/>
        <w:rPr>
          <w:sz w:val="22"/>
        </w:rPr>
      </w:pPr>
      <w:r w:rsidRPr="00B377E4">
        <w:rPr>
          <w:noProof/>
          <w:lang w:val="en-US"/>
        </w:rPr>
        <w:pict>
          <v:shapetype id="_x0000_t202" coordsize="21600,21600" o:spt="202" path="m,l,21600r21600,l21600,xe">
            <v:stroke joinstyle="miter"/>
            <v:path gradientshapeok="t" o:connecttype="rect"/>
          </v:shapetype>
          <v:shape id="Text Box 3" o:spid="_x0000_s1026" type="#_x0000_t202" style="position:absolute;left:0;text-align:left;margin-left:-4.9pt;margin-top:16.2pt;width:468pt;height:268.4pt;z-index:25165772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" o:allowincell="f" stroked="f">
            <v:textbox>
              <w:txbxContent>
                <w:p w:rsidR="002A36FE" w:rsidRPr="00A85451" w:rsidRDefault="002A36FE">
                  <w:pPr>
                    <w:pStyle w:val="T1"/>
                    <w:spacing w:after="120"/>
                    <w:rPr>
                      <w:sz w:val="32"/>
                    </w:rPr>
                  </w:pPr>
                  <w:r w:rsidRPr="00A85451">
                    <w:rPr>
                      <w:sz w:val="32"/>
                    </w:rPr>
                    <w:t>Abstract</w:t>
                  </w:r>
                </w:p>
                <w:p w:rsidR="002A36FE" w:rsidRDefault="00AB1E3E" w:rsidP="000F4F3C">
                  <w:pPr>
                    <w:jc w:val="both"/>
                    <w:rPr>
                      <w:sz w:val="24"/>
                    </w:rPr>
                  </w:pPr>
                  <w:r>
                    <w:rPr>
                      <w:sz w:val="24"/>
                    </w:rPr>
                    <w:t xml:space="preserve">This is the IEEE 802.11 </w:t>
                  </w:r>
                  <w:ins w:id="4" w:author="Osama Aboul-Magd" w:date="2014-03-18T07:51:00Z">
                    <w:r w:rsidR="007B0E88">
                      <w:rPr>
                        <w:sz w:val="24"/>
                      </w:rPr>
                      <w:t>High Efficiency WLAN (</w:t>
                    </w:r>
                  </w:ins>
                  <w:r>
                    <w:rPr>
                      <w:sz w:val="24"/>
                    </w:rPr>
                    <w:t>HEW</w:t>
                  </w:r>
                  <w:ins w:id="5" w:author="Osama Aboul-Magd" w:date="2014-03-18T07:52:00Z">
                    <w:r w:rsidR="007B0E88">
                      <w:rPr>
                        <w:sz w:val="24"/>
                      </w:rPr>
                      <w:t>)</w:t>
                    </w:r>
                  </w:ins>
                  <w:r>
                    <w:rPr>
                      <w:sz w:val="24"/>
                    </w:rPr>
                    <w:t xml:space="preserve"> SG </w:t>
                  </w:r>
                  <w:del w:id="6" w:author="Osama Aboul-Magd" w:date="2014-03-18T07:22:00Z">
                    <w:r w:rsidR="003E0DAA" w:rsidDel="00B26CDD">
                      <w:rPr>
                        <w:sz w:val="24"/>
                      </w:rPr>
                      <w:delText xml:space="preserve">five </w:delText>
                    </w:r>
                  </w:del>
                  <w:ins w:id="7" w:author="Osama Aboul-Magd" w:date="2014-03-18T07:22:00Z">
                    <w:r w:rsidR="00B26CDD">
                      <w:rPr>
                        <w:sz w:val="24"/>
                      </w:rPr>
                      <w:t>proposed</w:t>
                    </w:r>
                    <w:r w:rsidR="00B26CDD">
                      <w:rPr>
                        <w:sz w:val="24"/>
                      </w:rPr>
                      <w:t xml:space="preserve"> </w:t>
                    </w:r>
                  </w:ins>
                  <w:r w:rsidR="003E0DAA">
                    <w:rPr>
                      <w:sz w:val="24"/>
                    </w:rPr>
                    <w:t>CSD</w:t>
                  </w:r>
                  <w:r w:rsidR="002A36FE" w:rsidRPr="00A85451">
                    <w:rPr>
                      <w:sz w:val="24"/>
                    </w:rPr>
                    <w:t>.</w:t>
                  </w:r>
                </w:p>
                <w:p w:rsidR="00F15E16" w:rsidRDefault="00F15E16" w:rsidP="000F4F3C">
                  <w:pPr>
                    <w:jc w:val="both"/>
                    <w:rPr>
                      <w:sz w:val="24"/>
                    </w:rPr>
                  </w:pPr>
                </w:p>
                <w:p w:rsidR="00833283" w:rsidRDefault="00833283" w:rsidP="00316D2D">
                  <w:pPr>
                    <w:jc w:val="both"/>
                    <w:rPr>
                      <w:sz w:val="24"/>
                    </w:rPr>
                  </w:pPr>
                </w:p>
                <w:p w:rsidR="00316D2D" w:rsidRDefault="00316D2D" w:rsidP="000F4F3C">
                  <w:pPr>
                    <w:jc w:val="both"/>
                    <w:rPr>
                      <w:sz w:val="24"/>
                    </w:rPr>
                  </w:pPr>
                  <w:r>
                    <w:rPr>
                      <w:sz w:val="24"/>
                    </w:rPr>
                    <w:tab/>
                  </w:r>
                </w:p>
                <w:p w:rsidR="00316D2D" w:rsidRPr="00A85451" w:rsidRDefault="00316D2D" w:rsidP="000F4F3C">
                  <w:pPr>
                    <w:jc w:val="both"/>
                    <w:rPr>
                      <w:sz w:val="24"/>
                    </w:rPr>
                  </w:pPr>
                  <w:r>
                    <w:rPr>
                      <w:sz w:val="24"/>
                    </w:rPr>
                    <w:tab/>
                  </w:r>
                </w:p>
                <w:p w:rsidR="002A36FE" w:rsidRPr="00A85451" w:rsidRDefault="002A36FE" w:rsidP="000F4F3C">
                  <w:pPr>
                    <w:jc w:val="both"/>
                    <w:rPr>
                      <w:sz w:val="24"/>
                    </w:rPr>
                  </w:pPr>
                </w:p>
              </w:txbxContent>
            </v:textbox>
          </v:shape>
        </w:pict>
      </w:r>
    </w:p>
    <w:p w:rsidR="002C36F6" w:rsidRPr="0079753E" w:rsidRDefault="00CA09B2" w:rsidP="0079753E">
      <w:pPr>
        <w:pStyle w:val="Heading1"/>
      </w:pPr>
      <w:r>
        <w:br w:type="page"/>
      </w:r>
    </w:p>
    <w:p w:rsidR="00C71A6F" w:rsidRDefault="00E02066" w:rsidP="00C71A6F">
      <w:pPr>
        <w:pStyle w:val="Heading1"/>
        <w:keepLines w:val="0"/>
        <w:numPr>
          <w:ilvl w:val="0"/>
          <w:numId w:val="2"/>
        </w:numPr>
        <w:tabs>
          <w:tab w:val="num" w:pos="0"/>
          <w:tab w:val="left" w:pos="720"/>
        </w:tabs>
        <w:suppressAutoHyphens/>
        <w:spacing w:before="245" w:after="115"/>
        <w:ind w:left="0" w:firstLine="0"/>
      </w:pPr>
      <w:bookmarkStart w:id="8" w:name="_Toc209465391"/>
      <w:r>
        <w:lastRenderedPageBreak/>
        <w:t xml:space="preserve">1. </w:t>
      </w:r>
      <w:r w:rsidR="00C71A6F">
        <w:t>IEEE 802 criteria for standards development (CSD)</w:t>
      </w:r>
    </w:p>
    <w:p w:rsidR="00C71A6F" w:rsidRDefault="00C71A6F" w:rsidP="00C71A6F">
      <w:pPr>
        <w:pStyle w:val="BodyText"/>
      </w:pPr>
      <w:r>
        <w:t xml:space="preserve">The CSD documents an agreement between the WG and the Sponsor that provides a description of the project and the Sponsor's requirements more detailed than required in the PAR.  The CSD consists of the project process requirements, </w:t>
      </w:r>
      <w:r w:rsidR="00B377E4">
        <w:fldChar w:fldCharType="begin"/>
      </w:r>
      <w:r>
        <w:instrText xml:space="preserve"> REF __RefHeading__5867_1944447809 \w \h </w:instrText>
      </w:r>
      <w:r w:rsidR="00B377E4">
        <w:fldChar w:fldCharType="separate"/>
      </w:r>
      <w:r>
        <w:t>1.1</w:t>
      </w:r>
      <w:r w:rsidR="00B377E4">
        <w:fldChar w:fldCharType="end"/>
      </w:r>
      <w:r>
        <w:t xml:space="preserve">, and the 5C requirements, </w:t>
      </w:r>
      <w:r w:rsidR="00B377E4">
        <w:fldChar w:fldCharType="begin"/>
      </w:r>
      <w:r>
        <w:instrText xml:space="preserve"> REF __RefHeading__5883_1944447809 \w \h </w:instrText>
      </w:r>
      <w:r w:rsidR="00B377E4">
        <w:fldChar w:fldCharType="separate"/>
      </w:r>
      <w:r>
        <w:t>1.2</w:t>
      </w:r>
      <w:r w:rsidR="00B377E4">
        <w:fldChar w:fldCharType="end"/>
      </w:r>
      <w:r>
        <w:t>.</w:t>
      </w:r>
    </w:p>
    <w:p w:rsidR="00C71A6F" w:rsidRDefault="00E02066" w:rsidP="00C71A6F">
      <w:pPr>
        <w:pStyle w:val="Heading2"/>
        <w:keepLines w:val="0"/>
        <w:numPr>
          <w:ilvl w:val="1"/>
          <w:numId w:val="2"/>
        </w:numPr>
        <w:tabs>
          <w:tab w:val="num" w:pos="0"/>
        </w:tabs>
        <w:suppressAutoHyphens/>
        <w:spacing w:before="245" w:after="115"/>
      </w:pPr>
      <w:bookmarkStart w:id="9" w:name="__RefHeading__5867_1944447809"/>
      <w:bookmarkEnd w:id="9"/>
      <w:r>
        <w:t>1.</w:t>
      </w:r>
      <w:r w:rsidR="00A84AB6">
        <w:t>1</w:t>
      </w:r>
      <w:r w:rsidR="00C71A6F">
        <w:t xml:space="preserve"> Project process requirements</w:t>
      </w:r>
    </w:p>
    <w:p w:rsidR="00C71A6F" w:rsidRDefault="00E02066" w:rsidP="00C71A6F">
      <w:pPr>
        <w:pStyle w:val="Heading3"/>
        <w:keepLines w:val="0"/>
        <w:numPr>
          <w:ilvl w:val="2"/>
          <w:numId w:val="2"/>
        </w:numPr>
        <w:tabs>
          <w:tab w:val="num" w:pos="0"/>
        </w:tabs>
        <w:suppressAutoHyphens/>
        <w:spacing w:before="245" w:after="115"/>
      </w:pPr>
      <w:bookmarkStart w:id="10" w:name="__RefHeading__9700_1012863564"/>
      <w:bookmarkEnd w:id="10"/>
      <w:r>
        <w:t>1.</w:t>
      </w:r>
      <w:r w:rsidR="00A84AB6">
        <w:t>1</w:t>
      </w:r>
      <w:r w:rsidR="00C71A6F">
        <w:t>.1</w:t>
      </w:r>
      <w:r w:rsidR="00C71A6F">
        <w:tab/>
        <w:t>Managed objects</w:t>
      </w:r>
    </w:p>
    <w:p w:rsidR="00C71A6F" w:rsidRDefault="00C71A6F" w:rsidP="00C71A6F">
      <w:pPr>
        <w:pStyle w:val="BodyText"/>
      </w:pPr>
      <w:r>
        <w:t>Describe the plan for developing a definition of managed objects.  The plan shall specify one of the following:</w:t>
      </w:r>
    </w:p>
    <w:p w:rsidR="00C71A6F" w:rsidRDefault="00C71A6F" w:rsidP="00C71A6F">
      <w:pPr>
        <w:pStyle w:val="LetteredList1"/>
        <w:numPr>
          <w:ilvl w:val="0"/>
          <w:numId w:val="8"/>
        </w:numPr>
      </w:pPr>
      <w:r>
        <w:t>The definitions will be part of this project.</w:t>
      </w:r>
      <w:r w:rsidR="00E02066">
        <w:t xml:space="preserve"> YES</w:t>
      </w:r>
    </w:p>
    <w:p w:rsidR="00C71A6F" w:rsidRDefault="00C71A6F" w:rsidP="00C71A6F">
      <w:pPr>
        <w:pStyle w:val="LetteredList1"/>
        <w:numPr>
          <w:ilvl w:val="0"/>
          <w:numId w:val="8"/>
        </w:numPr>
      </w:pPr>
      <w:r>
        <w:t xml:space="preserve">The definitions will be part of a different </w:t>
      </w:r>
      <w:r w:rsidR="00177C8C">
        <w:t>project and</w:t>
      </w:r>
      <w:r>
        <w:t xml:space="preserve"> provide the plan for that project or anticipated future project.</w:t>
      </w:r>
    </w:p>
    <w:p w:rsidR="00C71A6F" w:rsidRDefault="00C71A6F" w:rsidP="00C71A6F">
      <w:pPr>
        <w:pStyle w:val="LetteredList1"/>
        <w:numPr>
          <w:ilvl w:val="0"/>
          <w:numId w:val="8"/>
        </w:numPr>
      </w:pPr>
      <w:r>
        <w:t>The definitions will not be developed and explain why such definitions are not needed.</w:t>
      </w:r>
    </w:p>
    <w:p w:rsidR="00C71A6F" w:rsidRDefault="00E02066" w:rsidP="00C71A6F">
      <w:pPr>
        <w:pStyle w:val="Heading3"/>
        <w:keepLines w:val="0"/>
        <w:numPr>
          <w:ilvl w:val="2"/>
          <w:numId w:val="2"/>
        </w:numPr>
        <w:tabs>
          <w:tab w:val="num" w:pos="0"/>
        </w:tabs>
        <w:suppressAutoHyphens/>
        <w:spacing w:before="245" w:after="115"/>
      </w:pPr>
      <w:bookmarkStart w:id="11" w:name="__RefHeading__9702_1012863564"/>
      <w:bookmarkEnd w:id="11"/>
      <w:r>
        <w:t>1.</w:t>
      </w:r>
      <w:r w:rsidR="00A84AB6">
        <w:t>1</w:t>
      </w:r>
      <w:r w:rsidR="00C71A6F">
        <w:t>.2</w:t>
      </w:r>
      <w:r w:rsidR="00C71A6F">
        <w:tab/>
        <w:t>Coexistence</w:t>
      </w:r>
    </w:p>
    <w:p w:rsidR="00C71A6F" w:rsidRDefault="00C71A6F" w:rsidP="00C71A6F">
      <w:pPr>
        <w:pStyle w:val="BodyText"/>
      </w:pPr>
      <w:r>
        <w:t>A WG proposing a wireless project shall demonstrate coexistence through the preparation of a Coexistence Assurance (CA) document unless it is not applicable.</w:t>
      </w:r>
    </w:p>
    <w:p w:rsidR="00C71A6F" w:rsidRDefault="00C71A6F" w:rsidP="00C71A6F">
      <w:pPr>
        <w:pStyle w:val="LetteredList1"/>
        <w:numPr>
          <w:ilvl w:val="0"/>
          <w:numId w:val="9"/>
        </w:numPr>
      </w:pPr>
      <w:r>
        <w:t xml:space="preserve">Will the WG create a CA document as part of the WG balloting process as </w:t>
      </w:r>
      <w:r w:rsidR="00E02066">
        <w:t>described in Clause 13? YES</w:t>
      </w:r>
    </w:p>
    <w:p w:rsidR="00C71A6F" w:rsidRDefault="00C71A6F" w:rsidP="00C71A6F">
      <w:pPr>
        <w:pStyle w:val="LetteredList1"/>
        <w:numPr>
          <w:ilvl w:val="0"/>
          <w:numId w:val="9"/>
        </w:numPr>
      </w:pPr>
      <w:r>
        <w:t>If not, explain why the CA document is not applicable.</w:t>
      </w:r>
    </w:p>
    <w:p w:rsidR="00C71A6F" w:rsidRDefault="00C71A6F" w:rsidP="003A366F">
      <w:pPr>
        <w:pStyle w:val="Heading2"/>
        <w:keepLines w:val="0"/>
        <w:numPr>
          <w:ilvl w:val="1"/>
          <w:numId w:val="2"/>
        </w:numPr>
        <w:tabs>
          <w:tab w:val="num" w:pos="0"/>
        </w:tabs>
        <w:suppressAutoHyphens/>
        <w:spacing w:before="245" w:after="115"/>
      </w:pPr>
      <w:bookmarkStart w:id="12" w:name="__RefHeading__5883_1944447809"/>
      <w:bookmarkEnd w:id="12"/>
    </w:p>
    <w:p w:rsidR="00C71A6F" w:rsidRPr="00C71A6F" w:rsidRDefault="00E02066" w:rsidP="003A366F">
      <w:pPr>
        <w:pStyle w:val="Heading2"/>
        <w:keepLines w:val="0"/>
        <w:numPr>
          <w:ilvl w:val="1"/>
          <w:numId w:val="2"/>
        </w:numPr>
        <w:tabs>
          <w:tab w:val="num" w:pos="0"/>
        </w:tabs>
        <w:suppressAutoHyphens/>
        <w:spacing w:before="245" w:after="115"/>
      </w:pPr>
      <w:r>
        <w:t>1.</w:t>
      </w:r>
      <w:r w:rsidR="00A84AB6">
        <w:t>2</w:t>
      </w:r>
      <w:r w:rsidR="00C71A6F">
        <w:tab/>
        <w:t>5C requirements</w:t>
      </w:r>
    </w:p>
    <w:p w:rsidR="00FA2B74" w:rsidRPr="00AB1E3E" w:rsidRDefault="00E02066" w:rsidP="00FA2B74">
      <w:pPr>
        <w:pStyle w:val="Heading2"/>
        <w:rPr>
          <w:rFonts w:ascii="Times New Roman" w:hAnsi="Times New Roman"/>
          <w:sz w:val="24"/>
          <w:szCs w:val="24"/>
          <w:lang w:val="en-US"/>
        </w:rPr>
      </w:pPr>
      <w:bookmarkStart w:id="13" w:name="_Toc209465392"/>
      <w:bookmarkEnd w:id="8"/>
      <w:r>
        <w:rPr>
          <w:rFonts w:ascii="Times New Roman" w:hAnsi="Times New Roman"/>
          <w:sz w:val="24"/>
          <w:szCs w:val="24"/>
        </w:rPr>
        <w:t>1.</w:t>
      </w:r>
      <w:r w:rsidR="00A84AB6">
        <w:rPr>
          <w:rFonts w:ascii="Times New Roman" w:hAnsi="Times New Roman"/>
          <w:sz w:val="24"/>
          <w:szCs w:val="24"/>
        </w:rPr>
        <w:t>2</w:t>
      </w:r>
      <w:r w:rsidR="00C71A6F">
        <w:rPr>
          <w:rFonts w:ascii="Times New Roman" w:hAnsi="Times New Roman"/>
          <w:sz w:val="24"/>
          <w:szCs w:val="24"/>
        </w:rPr>
        <w:t>.1</w:t>
      </w:r>
      <w:r w:rsidR="00C71A6F">
        <w:rPr>
          <w:rFonts w:ascii="Times New Roman" w:hAnsi="Times New Roman"/>
          <w:sz w:val="24"/>
          <w:szCs w:val="24"/>
        </w:rPr>
        <w:tab/>
      </w:r>
      <w:r w:rsidR="00FA2B74" w:rsidRPr="00AB1E3E">
        <w:rPr>
          <w:rFonts w:ascii="Times New Roman" w:hAnsi="Times New Roman"/>
          <w:sz w:val="24"/>
          <w:szCs w:val="24"/>
          <w:lang w:val="en-US"/>
        </w:rPr>
        <w:t>Broad Market Potential</w:t>
      </w:r>
      <w:bookmarkEnd w:id="13"/>
    </w:p>
    <w:p w:rsidR="00A84AB6" w:rsidRDefault="00A84AB6" w:rsidP="00A84AB6">
      <w:pPr>
        <w:pStyle w:val="BodyText"/>
      </w:pPr>
      <w:r>
        <w:t>Each proposed IEEE 802 LMSC standard shall have broad market potential.  At a minimum, address the following areas:</w:t>
      </w:r>
    </w:p>
    <w:p w:rsidR="00FA2B74" w:rsidRPr="00AB1E3E" w:rsidRDefault="00FA2B74" w:rsidP="00FA2B74">
      <w:pPr>
        <w:widowControl w:val="0"/>
        <w:autoSpaceDE w:val="0"/>
        <w:autoSpaceDN w:val="0"/>
        <w:adjustRightInd w:val="0"/>
        <w:rPr>
          <w:sz w:val="24"/>
          <w:szCs w:val="24"/>
          <w:lang w:val="en-US"/>
        </w:rPr>
      </w:pPr>
    </w:p>
    <w:p w:rsidR="00FA2B74" w:rsidRPr="00AB1E3E" w:rsidRDefault="00FA2B74" w:rsidP="00FA2B74">
      <w:pPr>
        <w:widowControl w:val="0"/>
        <w:autoSpaceDE w:val="0"/>
        <w:autoSpaceDN w:val="0"/>
        <w:adjustRightInd w:val="0"/>
        <w:rPr>
          <w:sz w:val="24"/>
          <w:szCs w:val="24"/>
          <w:lang w:val="en-US"/>
        </w:rPr>
      </w:pPr>
      <w:r w:rsidRPr="00AB1E3E">
        <w:rPr>
          <w:sz w:val="24"/>
          <w:szCs w:val="24"/>
          <w:lang w:val="en-US"/>
        </w:rPr>
        <w:t>a)</w:t>
      </w:r>
      <w:r w:rsidR="0084721C" w:rsidRPr="00AB1E3E">
        <w:rPr>
          <w:sz w:val="24"/>
          <w:szCs w:val="24"/>
          <w:lang w:val="en-US"/>
        </w:rPr>
        <w:t xml:space="preserve"> </w:t>
      </w:r>
      <w:r w:rsidRPr="00AB1E3E">
        <w:rPr>
          <w:sz w:val="24"/>
          <w:szCs w:val="24"/>
          <w:lang w:val="en-US"/>
        </w:rPr>
        <w:t>Broad sets of applicability.</w:t>
      </w:r>
    </w:p>
    <w:p w:rsidR="004424E4" w:rsidRPr="00AB1E3E" w:rsidRDefault="004424E4" w:rsidP="00AD4D8D">
      <w:pPr>
        <w:widowControl w:val="0"/>
        <w:autoSpaceDE w:val="0"/>
        <w:autoSpaceDN w:val="0"/>
        <w:adjustRightInd w:val="0"/>
        <w:rPr>
          <w:szCs w:val="22"/>
          <w:lang w:val="en-US"/>
        </w:rPr>
      </w:pPr>
    </w:p>
    <w:p w:rsidR="0029167B" w:rsidRPr="00AB1E3E" w:rsidRDefault="003B0117" w:rsidP="00B17FD6">
      <w:pPr>
        <w:widowControl w:val="0"/>
        <w:autoSpaceDE w:val="0"/>
        <w:autoSpaceDN w:val="0"/>
        <w:adjustRightInd w:val="0"/>
        <w:rPr>
          <w:sz w:val="24"/>
          <w:szCs w:val="22"/>
          <w:lang w:val="en-US"/>
        </w:rPr>
      </w:pPr>
      <w:r w:rsidRPr="00AB1E3E">
        <w:rPr>
          <w:sz w:val="24"/>
          <w:szCs w:val="22"/>
          <w:lang w:val="en-US"/>
        </w:rPr>
        <w:t xml:space="preserve">Cisco’s </w:t>
      </w:r>
      <w:r w:rsidR="005E5BA5" w:rsidRPr="00AB1E3E">
        <w:rPr>
          <w:sz w:val="24"/>
          <w:szCs w:val="22"/>
          <w:lang w:val="en-US"/>
        </w:rPr>
        <w:t xml:space="preserve">market </w:t>
      </w:r>
      <w:r w:rsidR="00177C8C" w:rsidRPr="00AB1E3E">
        <w:rPr>
          <w:sz w:val="24"/>
          <w:szCs w:val="22"/>
          <w:lang w:val="en-US"/>
        </w:rPr>
        <w:t>forecast</w:t>
      </w:r>
      <w:r w:rsidRPr="00AB1E3E">
        <w:rPr>
          <w:sz w:val="24"/>
          <w:szCs w:val="22"/>
          <w:lang w:val="en-US"/>
        </w:rPr>
        <w:t xml:space="preserve"> predicts that Internet traffic will reach </w:t>
      </w:r>
      <w:r w:rsidR="00A0386D" w:rsidRPr="00AB1E3E">
        <w:rPr>
          <w:sz w:val="24"/>
          <w:szCs w:val="22"/>
          <w:lang w:val="en-US"/>
        </w:rPr>
        <w:t>z</w:t>
      </w:r>
      <w:r w:rsidRPr="00AB1E3E">
        <w:rPr>
          <w:sz w:val="24"/>
          <w:szCs w:val="22"/>
          <w:lang w:val="en-US"/>
        </w:rPr>
        <w:t>ettabytes by the end of 2016</w:t>
      </w:r>
      <w:r w:rsidR="00BE5954" w:rsidRPr="00AB1E3E">
        <w:rPr>
          <w:sz w:val="24"/>
          <w:szCs w:val="22"/>
          <w:lang w:val="en-US"/>
        </w:rPr>
        <w:t xml:space="preserve">. </w:t>
      </w:r>
      <w:r w:rsidR="00B17FD6" w:rsidRPr="00AB1E3E">
        <w:rPr>
          <w:sz w:val="24"/>
          <w:szCs w:val="22"/>
          <w:lang w:val="en-US"/>
        </w:rPr>
        <w:t xml:space="preserve">By 2017 traffic of end stations that connect over wireless links will reach </w:t>
      </w:r>
      <w:r w:rsidRPr="00AB1E3E">
        <w:rPr>
          <w:sz w:val="24"/>
          <w:szCs w:val="22"/>
          <w:lang w:val="en-US"/>
        </w:rPr>
        <w:t>51% of the total</w:t>
      </w:r>
      <w:r w:rsidR="005E5BA5" w:rsidRPr="00AB1E3E">
        <w:rPr>
          <w:sz w:val="24"/>
          <w:szCs w:val="22"/>
          <w:lang w:val="en-US"/>
        </w:rPr>
        <w:t xml:space="preserve"> internet</w:t>
      </w:r>
      <w:r w:rsidRPr="00AB1E3E">
        <w:rPr>
          <w:sz w:val="24"/>
          <w:szCs w:val="22"/>
          <w:lang w:val="en-US"/>
        </w:rPr>
        <w:t xml:space="preserve"> traffic</w:t>
      </w:r>
      <w:r w:rsidR="005521F7" w:rsidRPr="00AB1E3E">
        <w:rPr>
          <w:sz w:val="24"/>
          <w:szCs w:val="22"/>
          <w:lang w:val="en-US"/>
        </w:rPr>
        <w:t>.</w:t>
      </w:r>
      <w:r w:rsidR="00013B9D" w:rsidRPr="00AB1E3E">
        <w:rPr>
          <w:sz w:val="24"/>
          <w:szCs w:val="22"/>
          <w:lang w:val="en-US"/>
        </w:rPr>
        <w:t xml:space="preserve"> </w:t>
      </w:r>
      <w:r w:rsidR="00013B9D" w:rsidRPr="00AB1E3E">
        <w:rPr>
          <w:rFonts w:eastAsia="MS Mincho"/>
          <w:sz w:val="24"/>
          <w:szCs w:val="22"/>
          <w:lang w:val="en-US" w:eastAsia="ja-JP"/>
        </w:rPr>
        <w:t xml:space="preserve">Traffic growth continues to be driven by significant growth in the video traffic. </w:t>
      </w:r>
      <w:r w:rsidR="00DC5646" w:rsidRPr="00AB1E3E">
        <w:rPr>
          <w:rFonts w:eastAsia="MS Mincho"/>
          <w:sz w:val="24"/>
          <w:szCs w:val="22"/>
          <w:lang w:val="en-US" w:eastAsia="ja-JP"/>
        </w:rPr>
        <w:t>New uses such as video streaming</w:t>
      </w:r>
      <w:r w:rsidR="00013B9D" w:rsidRPr="00AB1E3E">
        <w:rPr>
          <w:rFonts w:eastAsia="MS Mincho"/>
          <w:sz w:val="24"/>
          <w:szCs w:val="22"/>
          <w:lang w:val="en-US" w:eastAsia="ja-JP"/>
        </w:rPr>
        <w:t>, simultaneous transmission of multiple high</w:t>
      </w:r>
      <w:r w:rsidR="00DC5646" w:rsidRPr="00AB1E3E">
        <w:rPr>
          <w:rFonts w:eastAsia="MS Mincho"/>
          <w:sz w:val="24"/>
          <w:szCs w:val="22"/>
          <w:lang w:val="en-US" w:eastAsia="ja-JP"/>
        </w:rPr>
        <w:t xml:space="preserve"> rate video streams, </w:t>
      </w:r>
      <w:r w:rsidR="00013B9D" w:rsidRPr="00AB1E3E">
        <w:rPr>
          <w:rFonts w:eastAsia="MS Mincho"/>
          <w:sz w:val="24"/>
          <w:szCs w:val="22"/>
          <w:lang w:val="en-US" w:eastAsia="ja-JP"/>
        </w:rPr>
        <w:t>on-lin</w:t>
      </w:r>
      <w:r w:rsidR="00DC5646" w:rsidRPr="00AB1E3E">
        <w:rPr>
          <w:rFonts w:eastAsia="MS Mincho"/>
          <w:sz w:val="24"/>
          <w:szCs w:val="22"/>
          <w:lang w:val="en-US" w:eastAsia="ja-JP"/>
        </w:rPr>
        <w:t>e gaming, and cloud access</w:t>
      </w:r>
      <w:r w:rsidR="00013B9D" w:rsidRPr="00AB1E3E">
        <w:rPr>
          <w:rFonts w:eastAsia="MS Mincho"/>
          <w:sz w:val="24"/>
          <w:szCs w:val="22"/>
          <w:lang w:val="en-US" w:eastAsia="ja-JP"/>
        </w:rPr>
        <w:t xml:space="preserve"> will drive the need for improving system level performance and user experience in the home, enterprise, and outdoor environments</w:t>
      </w:r>
      <w:r w:rsidR="00DC5646" w:rsidRPr="00AB1E3E">
        <w:rPr>
          <w:rFonts w:eastAsia="MS Mincho"/>
          <w:sz w:val="24"/>
          <w:szCs w:val="22"/>
          <w:lang w:val="en-US" w:eastAsia="ja-JP"/>
        </w:rPr>
        <w:t>.</w:t>
      </w:r>
    </w:p>
    <w:p w:rsidR="004424E4" w:rsidRPr="00AB1E3E" w:rsidRDefault="004424E4" w:rsidP="00AD4D8D">
      <w:pPr>
        <w:widowControl w:val="0"/>
        <w:autoSpaceDE w:val="0"/>
        <w:autoSpaceDN w:val="0"/>
        <w:adjustRightInd w:val="0"/>
        <w:rPr>
          <w:szCs w:val="22"/>
          <w:lang w:val="en-US"/>
        </w:rPr>
      </w:pPr>
    </w:p>
    <w:p w:rsidR="004424E4" w:rsidRPr="00AB1E3E" w:rsidRDefault="004424E4" w:rsidP="000565A7">
      <w:pPr>
        <w:spacing w:before="108" w:after="100" w:afterAutospacing="1"/>
        <w:outlineLvl w:val="1"/>
        <w:rPr>
          <w:b/>
          <w:bCs/>
          <w:kern w:val="36"/>
          <w:sz w:val="52"/>
          <w:szCs w:val="50"/>
        </w:rPr>
      </w:pPr>
      <w:r w:rsidRPr="00AB1E3E">
        <w:rPr>
          <w:sz w:val="24"/>
          <w:szCs w:val="22"/>
          <w:lang w:val="en-US"/>
        </w:rPr>
        <w:t xml:space="preserve">More individuals increasingly rely on Wi-Fi connections to support their connectivity needs </w:t>
      </w:r>
      <w:r w:rsidR="000565A7" w:rsidRPr="00AB1E3E">
        <w:rPr>
          <w:sz w:val="24"/>
          <w:szCs w:val="22"/>
          <w:lang w:val="en-US"/>
        </w:rPr>
        <w:t>including</w:t>
      </w:r>
      <w:r w:rsidRPr="00AB1E3E">
        <w:rPr>
          <w:sz w:val="24"/>
          <w:szCs w:val="22"/>
          <w:lang w:val="en-US"/>
        </w:rPr>
        <w:t xml:space="preserve"> entertainment, web surfing, and </w:t>
      </w:r>
      <w:r w:rsidR="000565A7" w:rsidRPr="00AB1E3E">
        <w:rPr>
          <w:sz w:val="24"/>
          <w:szCs w:val="22"/>
          <w:lang w:val="en-US"/>
        </w:rPr>
        <w:t>e-</w:t>
      </w:r>
      <w:r w:rsidRPr="00AB1E3E">
        <w:rPr>
          <w:sz w:val="24"/>
          <w:szCs w:val="22"/>
          <w:lang w:val="en-US"/>
        </w:rPr>
        <w:t xml:space="preserve">commerce. </w:t>
      </w:r>
      <w:r w:rsidRPr="00AB1E3E">
        <w:rPr>
          <w:rFonts w:eastAsia="MS Mincho"/>
          <w:sz w:val="24"/>
          <w:szCs w:val="22"/>
          <w:lang w:val="en-US" w:eastAsia="ja-JP"/>
        </w:rPr>
        <w:t>Forecasts from International Data Corporation show that 87% of connected devices sales by 2017 will be tablets and smartphones.</w:t>
      </w:r>
      <w:r w:rsidRPr="00AB1E3E">
        <w:rPr>
          <w:kern w:val="36"/>
          <w:sz w:val="24"/>
          <w:szCs w:val="22"/>
        </w:rPr>
        <w:t xml:space="preserve"> Those </w:t>
      </w:r>
      <w:r w:rsidR="0069283C" w:rsidRPr="00AB1E3E">
        <w:rPr>
          <w:kern w:val="36"/>
          <w:sz w:val="24"/>
          <w:szCs w:val="22"/>
        </w:rPr>
        <w:t>consumer devices are</w:t>
      </w:r>
      <w:r w:rsidR="00A30165" w:rsidRPr="00AB1E3E">
        <w:rPr>
          <w:kern w:val="36"/>
          <w:sz w:val="24"/>
          <w:szCs w:val="22"/>
        </w:rPr>
        <w:t xml:space="preserve"> </w:t>
      </w:r>
      <w:r w:rsidRPr="00AB1E3E">
        <w:rPr>
          <w:kern w:val="36"/>
          <w:sz w:val="24"/>
          <w:szCs w:val="22"/>
        </w:rPr>
        <w:t>equi</w:t>
      </w:r>
      <w:r w:rsidR="00A30165" w:rsidRPr="00AB1E3E">
        <w:rPr>
          <w:kern w:val="36"/>
          <w:sz w:val="24"/>
          <w:szCs w:val="22"/>
        </w:rPr>
        <w:t>pped with Wi-Fi interfaces. The use of these devices for video streaming</w:t>
      </w:r>
      <w:r w:rsidR="00F60833" w:rsidRPr="00AB1E3E">
        <w:rPr>
          <w:kern w:val="36"/>
          <w:sz w:val="24"/>
          <w:szCs w:val="22"/>
        </w:rPr>
        <w:t>, on-line gaming,</w:t>
      </w:r>
      <w:r w:rsidR="00A30165" w:rsidRPr="00AB1E3E">
        <w:rPr>
          <w:kern w:val="36"/>
          <w:sz w:val="24"/>
          <w:szCs w:val="22"/>
        </w:rPr>
        <w:t xml:space="preserve"> and other applications </w:t>
      </w:r>
      <w:r w:rsidRPr="00AB1E3E">
        <w:rPr>
          <w:kern w:val="36"/>
          <w:sz w:val="24"/>
          <w:szCs w:val="22"/>
        </w:rPr>
        <w:t>drive</w:t>
      </w:r>
      <w:r w:rsidR="00A30165" w:rsidRPr="00AB1E3E">
        <w:rPr>
          <w:kern w:val="36"/>
          <w:sz w:val="24"/>
          <w:szCs w:val="22"/>
        </w:rPr>
        <w:t>s an</w:t>
      </w:r>
      <w:r w:rsidR="00D47D01" w:rsidRPr="00AB1E3E">
        <w:rPr>
          <w:kern w:val="36"/>
          <w:sz w:val="24"/>
          <w:szCs w:val="22"/>
        </w:rPr>
        <w:t xml:space="preserve"> increased </w:t>
      </w:r>
      <w:r w:rsidRPr="00AB1E3E">
        <w:rPr>
          <w:kern w:val="36"/>
          <w:sz w:val="24"/>
          <w:szCs w:val="22"/>
        </w:rPr>
        <w:t>traffic volume</w:t>
      </w:r>
      <w:r w:rsidR="00D47D01" w:rsidRPr="00AB1E3E">
        <w:rPr>
          <w:kern w:val="36"/>
          <w:sz w:val="24"/>
          <w:szCs w:val="22"/>
        </w:rPr>
        <w:t xml:space="preserve"> on Wi-Fi infrastructure</w:t>
      </w:r>
      <w:r w:rsidRPr="00AB1E3E">
        <w:rPr>
          <w:kern w:val="36"/>
          <w:sz w:val="24"/>
          <w:szCs w:val="22"/>
        </w:rPr>
        <w:t>.</w:t>
      </w:r>
      <w:r w:rsidR="000442F2">
        <w:rPr>
          <w:kern w:val="36"/>
          <w:sz w:val="24"/>
          <w:szCs w:val="22"/>
        </w:rPr>
        <w:t xml:space="preserve"> Consequently iGR predicts that Wi-Fi usage in the US will double by 2015. </w:t>
      </w:r>
    </w:p>
    <w:p w:rsidR="00DC5646" w:rsidRPr="00AB1E3E" w:rsidRDefault="00E8635F" w:rsidP="00AD4D8D">
      <w:pPr>
        <w:widowControl w:val="0"/>
        <w:autoSpaceDE w:val="0"/>
        <w:autoSpaceDN w:val="0"/>
        <w:adjustRightInd w:val="0"/>
        <w:rPr>
          <w:sz w:val="24"/>
          <w:szCs w:val="22"/>
          <w:lang w:val="en-US"/>
        </w:rPr>
      </w:pPr>
      <w:r w:rsidRPr="00AB1E3E">
        <w:rPr>
          <w:sz w:val="24"/>
          <w:szCs w:val="22"/>
        </w:rPr>
        <w:lastRenderedPageBreak/>
        <w:t>Similar to</w:t>
      </w:r>
      <w:r w:rsidR="00A30165" w:rsidRPr="00AB1E3E">
        <w:rPr>
          <w:sz w:val="24"/>
          <w:szCs w:val="22"/>
        </w:rPr>
        <w:t xml:space="preserve"> the </w:t>
      </w:r>
      <w:r w:rsidR="00F60833" w:rsidRPr="00AB1E3E">
        <w:rPr>
          <w:sz w:val="24"/>
          <w:szCs w:val="22"/>
        </w:rPr>
        <w:t>wired Ethernet</w:t>
      </w:r>
      <w:r w:rsidR="0081279B" w:rsidRPr="00AB1E3E">
        <w:rPr>
          <w:sz w:val="24"/>
          <w:szCs w:val="22"/>
        </w:rPr>
        <w:t xml:space="preserve"> and </w:t>
      </w:r>
      <w:r w:rsidR="001D7BA6" w:rsidRPr="00AB1E3E">
        <w:rPr>
          <w:sz w:val="24"/>
          <w:szCs w:val="22"/>
        </w:rPr>
        <w:t xml:space="preserve">the related </w:t>
      </w:r>
      <w:r w:rsidR="0081279B" w:rsidRPr="00AB1E3E">
        <w:rPr>
          <w:sz w:val="24"/>
          <w:szCs w:val="22"/>
        </w:rPr>
        <w:t>bridging</w:t>
      </w:r>
      <w:r w:rsidR="00F60833" w:rsidRPr="00AB1E3E">
        <w:rPr>
          <w:sz w:val="24"/>
          <w:szCs w:val="22"/>
        </w:rPr>
        <w:t xml:space="preserve"> </w:t>
      </w:r>
      <w:r w:rsidR="00AD7834" w:rsidRPr="00AB1E3E">
        <w:rPr>
          <w:sz w:val="24"/>
          <w:szCs w:val="22"/>
        </w:rPr>
        <w:t>technolog</w:t>
      </w:r>
      <w:r w:rsidR="00BC1F71" w:rsidRPr="00AB1E3E">
        <w:rPr>
          <w:sz w:val="24"/>
          <w:szCs w:val="22"/>
        </w:rPr>
        <w:t>y</w:t>
      </w:r>
      <w:r w:rsidRPr="00AB1E3E">
        <w:rPr>
          <w:sz w:val="24"/>
          <w:szCs w:val="22"/>
        </w:rPr>
        <w:t xml:space="preserve"> (IEEE 802.3 and IEEE 802.1)</w:t>
      </w:r>
      <w:r w:rsidR="00A30165" w:rsidRPr="00AB1E3E">
        <w:rPr>
          <w:sz w:val="24"/>
          <w:szCs w:val="22"/>
        </w:rPr>
        <w:t xml:space="preserve">, </w:t>
      </w:r>
      <w:r w:rsidR="00F60833" w:rsidRPr="00AB1E3E">
        <w:rPr>
          <w:sz w:val="24"/>
          <w:szCs w:val="22"/>
        </w:rPr>
        <w:t xml:space="preserve">the </w:t>
      </w:r>
      <w:r w:rsidR="00A30165" w:rsidRPr="00AB1E3E">
        <w:rPr>
          <w:sz w:val="24"/>
          <w:szCs w:val="22"/>
        </w:rPr>
        <w:t xml:space="preserve">Wi-Fi technology is now finding its way to the carrier domain. </w:t>
      </w:r>
      <w:r w:rsidR="00643523" w:rsidRPr="00AB1E3E">
        <w:rPr>
          <w:sz w:val="24"/>
          <w:szCs w:val="22"/>
        </w:rPr>
        <w:t>Cellular operators are now using</w:t>
      </w:r>
      <w:r w:rsidR="00013B9D" w:rsidRPr="00AB1E3E">
        <w:rPr>
          <w:sz w:val="24"/>
          <w:szCs w:val="22"/>
        </w:rPr>
        <w:t xml:space="preserve"> Wi-Fi </w:t>
      </w:r>
      <w:r w:rsidR="00643523" w:rsidRPr="00AB1E3E">
        <w:rPr>
          <w:sz w:val="24"/>
          <w:szCs w:val="22"/>
        </w:rPr>
        <w:t xml:space="preserve">technology </w:t>
      </w:r>
      <w:r w:rsidR="00013B9D" w:rsidRPr="00AB1E3E">
        <w:rPr>
          <w:sz w:val="24"/>
          <w:szCs w:val="22"/>
        </w:rPr>
        <w:t xml:space="preserve">for data offloading. </w:t>
      </w:r>
      <w:r w:rsidR="00013B9D" w:rsidRPr="00AB1E3E">
        <w:rPr>
          <w:sz w:val="24"/>
          <w:szCs w:val="22"/>
          <w:lang w:val="en-US"/>
        </w:rPr>
        <w:t>Infonetics Research predicts that the car</w:t>
      </w:r>
      <w:r w:rsidR="001D7BA6" w:rsidRPr="00AB1E3E">
        <w:rPr>
          <w:sz w:val="24"/>
          <w:szCs w:val="22"/>
          <w:lang w:val="en-US"/>
        </w:rPr>
        <w:t>rier Wi-Fi market to reach $2.8</w:t>
      </w:r>
      <w:r w:rsidR="00895222">
        <w:rPr>
          <w:sz w:val="24"/>
          <w:szCs w:val="22"/>
          <w:lang w:val="en-US"/>
        </w:rPr>
        <w:t xml:space="preserve"> billio</w:t>
      </w:r>
      <w:r w:rsidR="000442F2">
        <w:rPr>
          <w:sz w:val="24"/>
          <w:szCs w:val="22"/>
          <w:lang w:val="en-US"/>
        </w:rPr>
        <w:t>n</w:t>
      </w:r>
      <w:r w:rsidR="00013B9D" w:rsidRPr="00AB1E3E">
        <w:rPr>
          <w:sz w:val="24"/>
          <w:szCs w:val="22"/>
          <w:lang w:val="en-US"/>
        </w:rPr>
        <w:t xml:space="preserve"> by year 2017, at a 5 year </w:t>
      </w:r>
      <w:ins w:id="14" w:author="Osama Aboul-Magd" w:date="2014-03-18T07:42:00Z">
        <w:r w:rsidR="003F3A8E">
          <w:rPr>
            <w:sz w:val="24"/>
            <w:szCs w:val="22"/>
            <w:lang w:val="en-US"/>
          </w:rPr>
          <w:t xml:space="preserve">compound annual growth rate </w:t>
        </w:r>
      </w:ins>
      <w:ins w:id="15" w:author="Osama Aboul-Magd" w:date="2014-03-18T07:43:00Z">
        <w:r w:rsidR="003F3A8E">
          <w:rPr>
            <w:sz w:val="24"/>
            <w:szCs w:val="22"/>
            <w:lang w:val="en-US"/>
          </w:rPr>
          <w:t>(</w:t>
        </w:r>
      </w:ins>
      <w:r w:rsidR="00013B9D" w:rsidRPr="00AB1E3E">
        <w:rPr>
          <w:sz w:val="24"/>
          <w:szCs w:val="22"/>
          <w:lang w:val="en-US"/>
        </w:rPr>
        <w:t>CAGR</w:t>
      </w:r>
      <w:ins w:id="16" w:author="Osama Aboul-Magd" w:date="2014-03-18T07:43:00Z">
        <w:r w:rsidR="003F3A8E">
          <w:rPr>
            <w:sz w:val="24"/>
            <w:szCs w:val="22"/>
            <w:lang w:val="en-US"/>
          </w:rPr>
          <w:t>)</w:t>
        </w:r>
      </w:ins>
      <w:r w:rsidR="00013B9D" w:rsidRPr="00AB1E3E">
        <w:rPr>
          <w:sz w:val="24"/>
          <w:szCs w:val="22"/>
          <w:lang w:val="en-US"/>
        </w:rPr>
        <w:t xml:space="preserve"> of 40%. </w:t>
      </w:r>
      <w:r w:rsidR="00177C8C" w:rsidRPr="00AB1E3E">
        <w:rPr>
          <w:sz w:val="24"/>
          <w:szCs w:val="22"/>
          <w:lang w:val="en-US"/>
        </w:rPr>
        <w:t>Unit’s</w:t>
      </w:r>
      <w:r w:rsidR="005E5BA5" w:rsidRPr="00AB1E3E">
        <w:rPr>
          <w:sz w:val="24"/>
          <w:szCs w:val="22"/>
          <w:lang w:val="en-US"/>
        </w:rPr>
        <w:t xml:space="preserve"> volume</w:t>
      </w:r>
      <w:r w:rsidR="00013B9D" w:rsidRPr="00AB1E3E">
        <w:rPr>
          <w:sz w:val="24"/>
          <w:szCs w:val="22"/>
          <w:lang w:val="en-US"/>
        </w:rPr>
        <w:t xml:space="preserve"> will grow from 985</w:t>
      </w:r>
      <w:r w:rsidR="000442F2">
        <w:rPr>
          <w:sz w:val="24"/>
          <w:szCs w:val="22"/>
          <w:lang w:val="en-US"/>
        </w:rPr>
        <w:t xml:space="preserve"> thousand</w:t>
      </w:r>
      <w:r w:rsidR="00013B9D" w:rsidRPr="00AB1E3E">
        <w:rPr>
          <w:sz w:val="24"/>
          <w:szCs w:val="22"/>
          <w:lang w:val="en-US"/>
        </w:rPr>
        <w:t xml:space="preserve"> access points (APs) in year 2012 to 5.3</w:t>
      </w:r>
      <w:r w:rsidR="000442F2">
        <w:rPr>
          <w:sz w:val="24"/>
          <w:szCs w:val="22"/>
          <w:lang w:val="en-US"/>
        </w:rPr>
        <w:t xml:space="preserve"> million</w:t>
      </w:r>
      <w:r w:rsidR="00013B9D" w:rsidRPr="00AB1E3E">
        <w:rPr>
          <w:sz w:val="24"/>
          <w:szCs w:val="22"/>
          <w:lang w:val="en-US"/>
        </w:rPr>
        <w:t xml:space="preserve"> APs in year 2017, a 40% CAGR.</w:t>
      </w:r>
      <w:r w:rsidR="00BC7B5B" w:rsidRPr="00AB1E3E">
        <w:rPr>
          <w:sz w:val="24"/>
          <w:szCs w:val="22"/>
          <w:lang w:val="en-US"/>
        </w:rPr>
        <w:t xml:space="preserve"> Carrier hotspot deployments are expected to reach 5</w:t>
      </w:r>
      <w:r w:rsidR="00EA6AF3" w:rsidRPr="00AB1E3E">
        <w:rPr>
          <w:sz w:val="24"/>
          <w:szCs w:val="22"/>
          <w:lang w:val="en-US"/>
        </w:rPr>
        <w:t>.8</w:t>
      </w:r>
      <w:r w:rsidR="000442F2">
        <w:rPr>
          <w:sz w:val="24"/>
          <w:szCs w:val="22"/>
          <w:lang w:val="en-US"/>
        </w:rPr>
        <w:t xml:space="preserve"> million</w:t>
      </w:r>
      <w:r w:rsidR="00EA6AF3" w:rsidRPr="00AB1E3E">
        <w:rPr>
          <w:sz w:val="24"/>
          <w:szCs w:val="22"/>
          <w:lang w:val="en-US"/>
        </w:rPr>
        <w:t xml:space="preserve"> </w:t>
      </w:r>
      <w:r w:rsidR="005521F7" w:rsidRPr="00AB1E3E">
        <w:rPr>
          <w:sz w:val="24"/>
          <w:szCs w:val="22"/>
          <w:lang w:val="en-US"/>
        </w:rPr>
        <w:t>worldwide</w:t>
      </w:r>
      <w:r w:rsidR="00BC7B5B" w:rsidRPr="00AB1E3E">
        <w:rPr>
          <w:sz w:val="24"/>
          <w:szCs w:val="22"/>
          <w:lang w:val="en-US"/>
        </w:rPr>
        <w:t xml:space="preserve"> by year</w:t>
      </w:r>
      <w:r w:rsidR="00EA6AF3" w:rsidRPr="00AB1E3E">
        <w:rPr>
          <w:sz w:val="24"/>
          <w:szCs w:val="22"/>
          <w:lang w:val="en-US"/>
        </w:rPr>
        <w:t xml:space="preserve"> 2015</w:t>
      </w:r>
      <w:r w:rsidR="00BC7B5B" w:rsidRPr="00AB1E3E">
        <w:rPr>
          <w:sz w:val="24"/>
          <w:szCs w:val="22"/>
          <w:lang w:val="en-US"/>
        </w:rPr>
        <w:t>. Hot</w:t>
      </w:r>
      <w:r w:rsidR="00D47D01" w:rsidRPr="00AB1E3E">
        <w:rPr>
          <w:sz w:val="24"/>
          <w:szCs w:val="22"/>
          <w:lang w:val="en-US"/>
        </w:rPr>
        <w:t>spot</w:t>
      </w:r>
      <w:r w:rsidR="00BC7B5B" w:rsidRPr="00AB1E3E">
        <w:rPr>
          <w:sz w:val="24"/>
          <w:szCs w:val="22"/>
          <w:lang w:val="en-US"/>
        </w:rPr>
        <w:t xml:space="preserve"> deployments are characterized by </w:t>
      </w:r>
      <w:r w:rsidR="005521F7" w:rsidRPr="00AB1E3E">
        <w:rPr>
          <w:sz w:val="24"/>
          <w:szCs w:val="22"/>
          <w:lang w:val="en-US"/>
        </w:rPr>
        <w:t>densely</w:t>
      </w:r>
      <w:r w:rsidR="00BC7B5B" w:rsidRPr="00AB1E3E">
        <w:rPr>
          <w:sz w:val="24"/>
          <w:szCs w:val="22"/>
          <w:lang w:val="en-US"/>
        </w:rPr>
        <w:t xml:space="preserve"> deployed APs to provide </w:t>
      </w:r>
      <w:r w:rsidR="00D47D01" w:rsidRPr="00AB1E3E">
        <w:rPr>
          <w:sz w:val="24"/>
          <w:szCs w:val="22"/>
          <w:lang w:val="en-US"/>
        </w:rPr>
        <w:t xml:space="preserve">sufficient </w:t>
      </w:r>
      <w:r w:rsidR="00BC7B5B" w:rsidRPr="00AB1E3E">
        <w:rPr>
          <w:sz w:val="24"/>
          <w:szCs w:val="22"/>
          <w:lang w:val="en-US"/>
        </w:rPr>
        <w:t xml:space="preserve">coverage </w:t>
      </w:r>
      <w:r w:rsidR="00D47D01" w:rsidRPr="00AB1E3E">
        <w:rPr>
          <w:sz w:val="24"/>
          <w:szCs w:val="22"/>
          <w:lang w:val="en-US"/>
        </w:rPr>
        <w:t>to a large number of devices.</w:t>
      </w:r>
      <w:r w:rsidR="00EA6AF3" w:rsidRPr="00AB1E3E">
        <w:rPr>
          <w:sz w:val="24"/>
          <w:szCs w:val="22"/>
          <w:lang w:val="en-US"/>
        </w:rPr>
        <w:t xml:space="preserve"> Hotspot users</w:t>
      </w:r>
      <w:r w:rsidR="00AD7834" w:rsidRPr="00AB1E3E">
        <w:rPr>
          <w:sz w:val="24"/>
          <w:szCs w:val="22"/>
          <w:lang w:val="en-US"/>
        </w:rPr>
        <w:t xml:space="preserve"> are looking for </w:t>
      </w:r>
      <w:r w:rsidR="001D7BA6" w:rsidRPr="00AB1E3E">
        <w:rPr>
          <w:sz w:val="24"/>
          <w:szCs w:val="22"/>
          <w:lang w:val="en-US"/>
        </w:rPr>
        <w:t xml:space="preserve">seamless connectivity and a </w:t>
      </w:r>
      <w:r w:rsidR="00AD7834" w:rsidRPr="00AB1E3E">
        <w:rPr>
          <w:sz w:val="24"/>
          <w:szCs w:val="22"/>
          <w:lang w:val="en-US"/>
        </w:rPr>
        <w:t xml:space="preserve">Wi-Fi experience </w:t>
      </w:r>
      <w:r w:rsidR="0069283C" w:rsidRPr="00AB1E3E">
        <w:rPr>
          <w:sz w:val="24"/>
          <w:szCs w:val="22"/>
          <w:lang w:val="en-US"/>
        </w:rPr>
        <w:t xml:space="preserve">similar to that they </w:t>
      </w:r>
      <w:r w:rsidR="005E5BA5" w:rsidRPr="00AB1E3E">
        <w:rPr>
          <w:sz w:val="24"/>
          <w:szCs w:val="22"/>
          <w:lang w:val="en-US"/>
        </w:rPr>
        <w:t>enjoy</w:t>
      </w:r>
      <w:r w:rsidR="001D7BA6" w:rsidRPr="00AB1E3E">
        <w:rPr>
          <w:sz w:val="24"/>
          <w:szCs w:val="22"/>
          <w:lang w:val="en-US"/>
        </w:rPr>
        <w:t xml:space="preserve"> on the cellular</w:t>
      </w:r>
      <w:r w:rsidR="00AD7834" w:rsidRPr="00AB1E3E">
        <w:rPr>
          <w:sz w:val="24"/>
          <w:szCs w:val="22"/>
          <w:lang w:val="en-US"/>
        </w:rPr>
        <w:t xml:space="preserve"> networks.</w:t>
      </w:r>
      <w:r w:rsidR="00D47D01" w:rsidRPr="00AB1E3E">
        <w:rPr>
          <w:sz w:val="24"/>
          <w:szCs w:val="22"/>
          <w:lang w:val="en-US"/>
        </w:rPr>
        <w:t xml:space="preserve"> </w:t>
      </w:r>
    </w:p>
    <w:p w:rsidR="00254444" w:rsidRPr="00AB1E3E" w:rsidRDefault="00254444" w:rsidP="00AD4D8D">
      <w:pPr>
        <w:widowControl w:val="0"/>
        <w:autoSpaceDE w:val="0"/>
        <w:autoSpaceDN w:val="0"/>
        <w:adjustRightInd w:val="0"/>
        <w:rPr>
          <w:sz w:val="24"/>
          <w:szCs w:val="22"/>
          <w:lang w:val="en-US"/>
        </w:rPr>
      </w:pPr>
    </w:p>
    <w:p w:rsidR="000B55CE" w:rsidRPr="00AB1E3E" w:rsidRDefault="005127C0" w:rsidP="00A0386D">
      <w:pPr>
        <w:widowControl w:val="0"/>
        <w:autoSpaceDE w:val="0"/>
        <w:autoSpaceDN w:val="0"/>
        <w:adjustRightInd w:val="0"/>
        <w:rPr>
          <w:sz w:val="24"/>
          <w:szCs w:val="22"/>
        </w:rPr>
      </w:pPr>
      <w:r w:rsidRPr="00AB1E3E">
        <w:rPr>
          <w:sz w:val="24"/>
          <w:szCs w:val="22"/>
          <w:lang w:val="en-US"/>
        </w:rPr>
        <w:t>Enterprise</w:t>
      </w:r>
      <w:r w:rsidR="00D47D01" w:rsidRPr="00AB1E3E">
        <w:rPr>
          <w:sz w:val="24"/>
          <w:szCs w:val="22"/>
          <w:lang w:val="en-US"/>
        </w:rPr>
        <w:t>s</w:t>
      </w:r>
      <w:r w:rsidRPr="00AB1E3E">
        <w:rPr>
          <w:sz w:val="24"/>
          <w:szCs w:val="22"/>
          <w:lang w:val="en-US"/>
        </w:rPr>
        <w:t xml:space="preserve">, </w:t>
      </w:r>
      <w:r w:rsidR="00DC5646" w:rsidRPr="00AB1E3E">
        <w:rPr>
          <w:sz w:val="24"/>
          <w:szCs w:val="22"/>
          <w:lang w:val="en-US"/>
        </w:rPr>
        <w:t>su</w:t>
      </w:r>
      <w:r w:rsidRPr="00AB1E3E">
        <w:rPr>
          <w:sz w:val="24"/>
          <w:szCs w:val="22"/>
          <w:lang w:val="en-US"/>
        </w:rPr>
        <w:t xml:space="preserve">ch as small and medium businesses, </w:t>
      </w:r>
      <w:r w:rsidR="00D47D01" w:rsidRPr="00AB1E3E">
        <w:rPr>
          <w:sz w:val="24"/>
          <w:szCs w:val="22"/>
          <w:lang w:val="en-US"/>
        </w:rPr>
        <w:t>are</w:t>
      </w:r>
      <w:r w:rsidRPr="00AB1E3E">
        <w:rPr>
          <w:sz w:val="24"/>
          <w:szCs w:val="22"/>
          <w:lang w:val="en-US"/>
        </w:rPr>
        <w:t xml:space="preserve"> increasingly </w:t>
      </w:r>
      <w:r w:rsidR="005521F7" w:rsidRPr="00AB1E3E">
        <w:rPr>
          <w:sz w:val="24"/>
          <w:szCs w:val="22"/>
          <w:lang w:val="en-US"/>
        </w:rPr>
        <w:t>dependent</w:t>
      </w:r>
      <w:r w:rsidR="0081279B" w:rsidRPr="00AB1E3E">
        <w:rPr>
          <w:sz w:val="24"/>
          <w:szCs w:val="22"/>
          <w:lang w:val="en-US"/>
        </w:rPr>
        <w:t xml:space="preserve"> on Wi-Fi technology as their</w:t>
      </w:r>
      <w:r w:rsidRPr="00AB1E3E">
        <w:rPr>
          <w:sz w:val="24"/>
          <w:szCs w:val="22"/>
          <w:lang w:val="en-US"/>
        </w:rPr>
        <w:t xml:space="preserve"> main networking infrastructure.  Network Barometer 2013 report predicts</w:t>
      </w:r>
      <w:r w:rsidR="007B0A54" w:rsidRPr="00AB1E3E">
        <w:rPr>
          <w:sz w:val="24"/>
          <w:szCs w:val="22"/>
          <w:lang w:val="en-US"/>
        </w:rPr>
        <w:t xml:space="preserve"> that in the next few years an Enterprise network will be composed of 80% wireless ports and 20% wired ports</w:t>
      </w:r>
      <w:r w:rsidR="00BC7B5B" w:rsidRPr="00AB1E3E">
        <w:rPr>
          <w:sz w:val="24"/>
          <w:szCs w:val="22"/>
          <w:lang w:val="en-US"/>
        </w:rPr>
        <w:t xml:space="preserve"> reversing the current ratio</w:t>
      </w:r>
      <w:r w:rsidR="007B0A54" w:rsidRPr="00AB1E3E">
        <w:rPr>
          <w:sz w:val="24"/>
          <w:szCs w:val="22"/>
          <w:lang w:val="en-US"/>
        </w:rPr>
        <w:t xml:space="preserve">. </w:t>
      </w:r>
      <w:r w:rsidR="00AD7834" w:rsidRPr="00AB1E3E">
        <w:rPr>
          <w:sz w:val="24"/>
          <w:szCs w:val="22"/>
          <w:lang w:val="en-US"/>
        </w:rPr>
        <w:t xml:space="preserve">Improved system performance is a main factor for enterprise to migrate to Wi-Fi technology and </w:t>
      </w:r>
      <w:r w:rsidR="00562E22" w:rsidRPr="00AB1E3E">
        <w:rPr>
          <w:sz w:val="24"/>
          <w:szCs w:val="22"/>
          <w:lang w:val="en-US"/>
        </w:rPr>
        <w:t xml:space="preserve">to </w:t>
      </w:r>
      <w:r w:rsidR="00AD7834" w:rsidRPr="00AB1E3E">
        <w:rPr>
          <w:sz w:val="24"/>
          <w:szCs w:val="22"/>
          <w:lang w:val="en-US"/>
        </w:rPr>
        <w:t xml:space="preserve">achieve </w:t>
      </w:r>
      <w:r w:rsidR="0081279B" w:rsidRPr="00AB1E3E">
        <w:rPr>
          <w:sz w:val="24"/>
          <w:szCs w:val="22"/>
          <w:lang w:val="en-US"/>
        </w:rPr>
        <w:t>the expected cost</w:t>
      </w:r>
      <w:r w:rsidR="00AD7834" w:rsidRPr="00AB1E3E">
        <w:rPr>
          <w:sz w:val="24"/>
          <w:szCs w:val="22"/>
          <w:lang w:val="en-US"/>
        </w:rPr>
        <w:t xml:space="preserve"> saving</w:t>
      </w:r>
      <w:r w:rsidR="005E5BA5" w:rsidRPr="00AB1E3E">
        <w:rPr>
          <w:sz w:val="24"/>
          <w:szCs w:val="22"/>
          <w:lang w:val="en-US"/>
        </w:rPr>
        <w:t>s</w:t>
      </w:r>
      <w:r w:rsidR="00AD7834" w:rsidRPr="00AB1E3E">
        <w:rPr>
          <w:sz w:val="24"/>
          <w:szCs w:val="22"/>
          <w:lang w:val="en-US"/>
        </w:rPr>
        <w:t>.</w:t>
      </w:r>
    </w:p>
    <w:p w:rsidR="00AD4D8D" w:rsidRPr="00AB1E3E" w:rsidRDefault="001C6AA1" w:rsidP="001C6AA1">
      <w:pPr>
        <w:widowControl w:val="0"/>
        <w:tabs>
          <w:tab w:val="left" w:pos="7956"/>
        </w:tabs>
        <w:autoSpaceDE w:val="0"/>
        <w:autoSpaceDN w:val="0"/>
        <w:adjustRightInd w:val="0"/>
        <w:rPr>
          <w:sz w:val="24"/>
          <w:szCs w:val="24"/>
          <w:lang w:val="en-US"/>
        </w:rPr>
      </w:pPr>
      <w:r w:rsidRPr="00AB1E3E">
        <w:rPr>
          <w:sz w:val="24"/>
          <w:szCs w:val="24"/>
          <w:lang w:val="en-US"/>
        </w:rPr>
        <w:tab/>
      </w:r>
    </w:p>
    <w:p w:rsidR="00AD4D8D" w:rsidRPr="00AB1E3E" w:rsidRDefault="00AD4D8D" w:rsidP="00FA2B74">
      <w:pPr>
        <w:widowControl w:val="0"/>
        <w:autoSpaceDE w:val="0"/>
        <w:autoSpaceDN w:val="0"/>
        <w:adjustRightInd w:val="0"/>
        <w:rPr>
          <w:sz w:val="24"/>
          <w:szCs w:val="24"/>
          <w:lang w:val="en-US"/>
        </w:rPr>
      </w:pPr>
    </w:p>
    <w:p w:rsidR="00FA2B74" w:rsidRPr="00AB1E3E" w:rsidRDefault="00FA2B74" w:rsidP="00FA2B74">
      <w:pPr>
        <w:widowControl w:val="0"/>
        <w:autoSpaceDE w:val="0"/>
        <w:autoSpaceDN w:val="0"/>
        <w:adjustRightInd w:val="0"/>
        <w:rPr>
          <w:sz w:val="24"/>
          <w:szCs w:val="24"/>
          <w:lang w:val="en-US"/>
        </w:rPr>
      </w:pPr>
      <w:r w:rsidRPr="00AB1E3E">
        <w:rPr>
          <w:sz w:val="24"/>
          <w:szCs w:val="24"/>
          <w:lang w:val="en-US"/>
        </w:rPr>
        <w:t>b)</w:t>
      </w:r>
      <w:r w:rsidR="0084721C" w:rsidRPr="00AB1E3E">
        <w:rPr>
          <w:sz w:val="24"/>
          <w:szCs w:val="24"/>
          <w:lang w:val="en-US"/>
        </w:rPr>
        <w:t xml:space="preserve"> </w:t>
      </w:r>
      <w:r w:rsidRPr="00AB1E3E">
        <w:rPr>
          <w:sz w:val="24"/>
          <w:szCs w:val="24"/>
          <w:lang w:val="en-US"/>
        </w:rPr>
        <w:t>Multiple vendors and numerous users.</w:t>
      </w:r>
    </w:p>
    <w:p w:rsidR="0029167B" w:rsidRPr="00AB1E3E" w:rsidRDefault="0029167B" w:rsidP="00AD4D8D">
      <w:pPr>
        <w:widowControl w:val="0"/>
        <w:autoSpaceDE w:val="0"/>
        <w:autoSpaceDN w:val="0"/>
        <w:adjustRightInd w:val="0"/>
        <w:rPr>
          <w:sz w:val="24"/>
          <w:szCs w:val="24"/>
          <w:lang w:val="en-US"/>
        </w:rPr>
      </w:pPr>
    </w:p>
    <w:p w:rsidR="003064B5" w:rsidRPr="00AB1E3E" w:rsidRDefault="003064B5" w:rsidP="00832602">
      <w:pPr>
        <w:autoSpaceDE w:val="0"/>
        <w:autoSpaceDN w:val="0"/>
        <w:adjustRightInd w:val="0"/>
        <w:rPr>
          <w:sz w:val="24"/>
          <w:szCs w:val="22"/>
          <w:lang w:val="en-US"/>
        </w:rPr>
      </w:pPr>
      <w:r w:rsidRPr="00AB1E3E">
        <w:rPr>
          <w:sz w:val="24"/>
          <w:szCs w:val="22"/>
          <w:lang w:val="en-US"/>
        </w:rPr>
        <w:t xml:space="preserve">A wide variety of vendors currently build numerous products for the </w:t>
      </w:r>
      <w:ins w:id="17" w:author="Osama Aboul-Magd" w:date="2014-03-18T07:49:00Z">
        <w:r w:rsidR="003F3A8E">
          <w:rPr>
            <w:sz w:val="24"/>
            <w:szCs w:val="22"/>
            <w:lang w:val="en-US"/>
          </w:rPr>
          <w:t xml:space="preserve">Wireless Local Area </w:t>
        </w:r>
        <w:proofErr w:type="gramStart"/>
        <w:r w:rsidR="003F3A8E">
          <w:rPr>
            <w:sz w:val="24"/>
            <w:szCs w:val="22"/>
            <w:lang w:val="en-US"/>
          </w:rPr>
          <w:t>Network  (</w:t>
        </w:r>
      </w:ins>
      <w:proofErr w:type="gramEnd"/>
      <w:r w:rsidRPr="00AB1E3E">
        <w:rPr>
          <w:sz w:val="24"/>
          <w:szCs w:val="22"/>
          <w:lang w:val="en-US"/>
        </w:rPr>
        <w:t>WLAN</w:t>
      </w:r>
      <w:ins w:id="18" w:author="Osama Aboul-Magd" w:date="2014-03-18T07:49:00Z">
        <w:r w:rsidR="003F3A8E">
          <w:rPr>
            <w:sz w:val="24"/>
            <w:szCs w:val="22"/>
            <w:lang w:val="en-US"/>
          </w:rPr>
          <w:t>)</w:t>
        </w:r>
      </w:ins>
      <w:r w:rsidRPr="00AB1E3E">
        <w:rPr>
          <w:sz w:val="24"/>
          <w:szCs w:val="22"/>
          <w:lang w:val="en-US"/>
        </w:rPr>
        <w:t xml:space="preserve"> marketplace. According to Dell’Oro Group </w:t>
      </w:r>
      <w:r w:rsidR="00832602" w:rsidRPr="00AB1E3E">
        <w:rPr>
          <w:sz w:val="24"/>
          <w:szCs w:val="22"/>
        </w:rPr>
        <w:t xml:space="preserve">overall </w:t>
      </w:r>
      <w:ins w:id="19" w:author="Osama Aboul-Magd" w:date="2014-03-18T07:49:00Z">
        <w:r w:rsidR="003F3A8E">
          <w:rPr>
            <w:sz w:val="24"/>
            <w:szCs w:val="22"/>
          </w:rPr>
          <w:t>WLAN</w:t>
        </w:r>
      </w:ins>
      <w:del w:id="20" w:author="Osama Aboul-Magd" w:date="2014-03-18T07:49:00Z">
        <w:r w:rsidR="00832602" w:rsidRPr="00AB1E3E" w:rsidDel="003F3A8E">
          <w:rPr>
            <w:sz w:val="24"/>
            <w:szCs w:val="22"/>
          </w:rPr>
          <w:delText>Wireless LAN</w:delText>
        </w:r>
      </w:del>
      <w:r w:rsidR="00832602" w:rsidRPr="00AB1E3E">
        <w:rPr>
          <w:sz w:val="24"/>
          <w:szCs w:val="22"/>
        </w:rPr>
        <w:t xml:space="preserve"> market revenues are forecast to exceed $11 billion in 2017, nearly 50</w:t>
      </w:r>
      <w:r w:rsidR="000442F2">
        <w:rPr>
          <w:sz w:val="24"/>
          <w:szCs w:val="22"/>
        </w:rPr>
        <w:t>%</w:t>
      </w:r>
      <w:r w:rsidR="00832602" w:rsidRPr="00AB1E3E">
        <w:rPr>
          <w:sz w:val="24"/>
          <w:szCs w:val="22"/>
        </w:rPr>
        <w:t xml:space="preserve"> greater than 2012 revenues</w:t>
      </w:r>
      <w:r w:rsidRPr="00AB1E3E">
        <w:rPr>
          <w:sz w:val="24"/>
          <w:szCs w:val="22"/>
        </w:rPr>
        <w:t>. I</w:t>
      </w:r>
      <w:r w:rsidRPr="00AB1E3E">
        <w:rPr>
          <w:sz w:val="24"/>
          <w:szCs w:val="22"/>
          <w:lang w:val="en-US"/>
        </w:rPr>
        <w:t>t is anticipated that the majority of those vendors, and others, will participate in the standards development process and subsequent commercialization activities.</w:t>
      </w:r>
    </w:p>
    <w:p w:rsidR="00EA1AA6" w:rsidRPr="00AB1E3E" w:rsidRDefault="00EA1AA6" w:rsidP="00832602">
      <w:pPr>
        <w:autoSpaceDE w:val="0"/>
        <w:autoSpaceDN w:val="0"/>
        <w:adjustRightInd w:val="0"/>
        <w:rPr>
          <w:sz w:val="24"/>
          <w:szCs w:val="22"/>
          <w:lang w:val="en-US"/>
        </w:rPr>
      </w:pPr>
    </w:p>
    <w:p w:rsidR="00AD4D8D" w:rsidRPr="00C71A6F" w:rsidRDefault="00BE5954" w:rsidP="00C71A6F">
      <w:pPr>
        <w:autoSpaceDE w:val="0"/>
        <w:autoSpaceDN w:val="0"/>
        <w:adjustRightInd w:val="0"/>
        <w:rPr>
          <w:sz w:val="24"/>
          <w:szCs w:val="22"/>
          <w:lang w:val="en-US"/>
        </w:rPr>
      </w:pPr>
      <w:r w:rsidRPr="00AB1E3E">
        <w:rPr>
          <w:sz w:val="24"/>
          <w:szCs w:val="22"/>
          <w:lang w:val="en-US"/>
        </w:rPr>
        <w:t xml:space="preserve">ABI </w:t>
      </w:r>
      <w:ins w:id="21" w:author="Osama Aboul-Magd" w:date="2014-03-18T07:44:00Z">
        <w:r w:rsidR="003F3A8E">
          <w:rPr>
            <w:sz w:val="24"/>
            <w:szCs w:val="22"/>
            <w:lang w:val="en-US"/>
          </w:rPr>
          <w:t xml:space="preserve">Research </w:t>
        </w:r>
      </w:ins>
      <w:ins w:id="22" w:author="Osama Aboul-Magd" w:date="2014-03-18T07:46:00Z">
        <w:r w:rsidR="003F3A8E">
          <w:rPr>
            <w:sz w:val="24"/>
            <w:szCs w:val="22"/>
            <w:lang w:val="en-US"/>
          </w:rPr>
          <w:t>estimate</w:t>
        </w:r>
      </w:ins>
      <w:ins w:id="23" w:author="Osama Aboul-Magd" w:date="2014-03-18T07:50:00Z">
        <w:r w:rsidR="003F3A8E">
          <w:rPr>
            <w:sz w:val="24"/>
            <w:szCs w:val="22"/>
            <w:lang w:val="en-US"/>
          </w:rPr>
          <w:t>d that</w:t>
        </w:r>
      </w:ins>
      <w:ins w:id="24" w:author="Osama Aboul-Magd" w:date="2014-03-18T07:45:00Z">
        <w:r w:rsidR="003F3A8E">
          <w:rPr>
            <w:sz w:val="24"/>
            <w:szCs w:val="22"/>
            <w:lang w:val="en-US"/>
          </w:rPr>
          <w:t xml:space="preserve"> </w:t>
        </w:r>
      </w:ins>
      <w:proofErr w:type="gramStart"/>
      <w:ins w:id="25" w:author="Osama Aboul-Magd" w:date="2014-03-18T07:46:00Z">
        <w:r w:rsidR="003F3A8E">
          <w:rPr>
            <w:sz w:val="24"/>
            <w:szCs w:val="22"/>
            <w:lang w:val="en-US"/>
          </w:rPr>
          <w:t>for 2012</w:t>
        </w:r>
      </w:ins>
      <w:ins w:id="26" w:author="Osama Aboul-Magd" w:date="2014-03-18T07:45:00Z">
        <w:r w:rsidR="003F3A8E">
          <w:rPr>
            <w:sz w:val="24"/>
            <w:szCs w:val="22"/>
            <w:lang w:val="en-US"/>
          </w:rPr>
          <w:t xml:space="preserve"> </w:t>
        </w:r>
      </w:ins>
      <w:del w:id="27" w:author="Osama Aboul-Magd" w:date="2014-03-18T07:47:00Z">
        <w:r w:rsidR="00EE46EA" w:rsidRPr="00AB1E3E" w:rsidDel="003F3A8E">
          <w:rPr>
            <w:sz w:val="24"/>
            <w:szCs w:val="22"/>
            <w:lang w:val="en-US"/>
          </w:rPr>
          <w:delText xml:space="preserve">Wi-Fi chipset </w:delText>
        </w:r>
      </w:del>
      <w:del w:id="28" w:author="Osama Aboul-Magd" w:date="2014-03-18T07:45:00Z">
        <w:r w:rsidR="00EE46EA" w:rsidRPr="00AB1E3E" w:rsidDel="003F3A8E">
          <w:rPr>
            <w:sz w:val="24"/>
            <w:szCs w:val="22"/>
            <w:lang w:val="en-US"/>
          </w:rPr>
          <w:delText xml:space="preserve">forecast </w:delText>
        </w:r>
      </w:del>
      <w:del w:id="29" w:author="Osama Aboul-Magd" w:date="2014-03-18T07:47:00Z">
        <w:r w:rsidR="00EE46EA" w:rsidRPr="00AB1E3E" w:rsidDel="003F3A8E">
          <w:rPr>
            <w:sz w:val="24"/>
            <w:szCs w:val="22"/>
            <w:lang w:val="en-US"/>
          </w:rPr>
          <w:delText>estimates</w:delText>
        </w:r>
      </w:del>
      <w:ins w:id="30" w:author="Osama Aboul-Magd" w:date="2014-03-18T07:50:00Z">
        <w:r w:rsidR="003F3A8E">
          <w:rPr>
            <w:sz w:val="24"/>
            <w:szCs w:val="22"/>
            <w:lang w:val="en-US"/>
          </w:rPr>
          <w:t>,</w:t>
        </w:r>
      </w:ins>
      <w:proofErr w:type="gramEnd"/>
      <w:del w:id="31" w:author="Osama Aboul-Magd" w:date="2014-03-18T07:50:00Z">
        <w:r w:rsidRPr="00AB1E3E" w:rsidDel="003F3A8E">
          <w:rPr>
            <w:sz w:val="24"/>
            <w:szCs w:val="22"/>
            <w:lang w:val="en-US"/>
          </w:rPr>
          <w:delText xml:space="preserve"> that </w:delText>
        </w:r>
      </w:del>
      <w:r w:rsidRPr="00AB1E3E">
        <w:rPr>
          <w:sz w:val="24"/>
          <w:szCs w:val="22"/>
          <w:lang w:val="en-US"/>
        </w:rPr>
        <w:t>25% of homes around the world use</w:t>
      </w:r>
      <w:r w:rsidR="005E5BA5" w:rsidRPr="00AB1E3E">
        <w:rPr>
          <w:sz w:val="24"/>
          <w:szCs w:val="22"/>
          <w:lang w:val="en-US"/>
        </w:rPr>
        <w:t>d</w:t>
      </w:r>
      <w:r w:rsidRPr="00AB1E3E">
        <w:rPr>
          <w:sz w:val="24"/>
          <w:szCs w:val="22"/>
          <w:lang w:val="en-US"/>
        </w:rPr>
        <w:t xml:space="preserve"> Wi-Fi</w:t>
      </w:r>
      <w:ins w:id="32" w:author="Osama Aboul-Magd" w:date="2014-03-18T07:47:00Z">
        <w:r w:rsidR="003F3A8E">
          <w:rPr>
            <w:sz w:val="24"/>
            <w:szCs w:val="22"/>
            <w:lang w:val="en-US"/>
          </w:rPr>
          <w:t>.</w:t>
        </w:r>
      </w:ins>
      <w:del w:id="33" w:author="Osama Aboul-Magd" w:date="2014-03-18T07:47:00Z">
        <w:r w:rsidRPr="00AB1E3E" w:rsidDel="003F3A8E">
          <w:rPr>
            <w:sz w:val="24"/>
            <w:szCs w:val="22"/>
            <w:lang w:val="en-US"/>
          </w:rPr>
          <w:delText xml:space="preserve"> in </w:delText>
        </w:r>
        <w:r w:rsidR="00EE46EA" w:rsidRPr="00AB1E3E" w:rsidDel="003F3A8E">
          <w:rPr>
            <w:sz w:val="24"/>
            <w:szCs w:val="22"/>
            <w:lang w:val="en-US"/>
          </w:rPr>
          <w:delText xml:space="preserve">year </w:delText>
        </w:r>
        <w:r w:rsidRPr="00AB1E3E" w:rsidDel="003F3A8E">
          <w:rPr>
            <w:sz w:val="24"/>
            <w:szCs w:val="22"/>
            <w:lang w:val="en-US"/>
          </w:rPr>
          <w:delText>2012</w:delText>
        </w:r>
      </w:del>
      <w:r w:rsidR="00254444" w:rsidRPr="00AB1E3E">
        <w:rPr>
          <w:sz w:val="24"/>
          <w:szCs w:val="22"/>
          <w:lang w:val="en-US"/>
        </w:rPr>
        <w:t xml:space="preserve">. </w:t>
      </w:r>
      <w:r w:rsidR="0059111F" w:rsidRPr="00AB1E3E">
        <w:rPr>
          <w:sz w:val="24"/>
          <w:szCs w:val="22"/>
          <w:lang w:val="en-US"/>
        </w:rPr>
        <w:t>ABI Research expects that the number of devices shipped with Wi-</w:t>
      </w:r>
      <w:r w:rsidRPr="00AB1E3E">
        <w:rPr>
          <w:sz w:val="24"/>
          <w:szCs w:val="22"/>
          <w:lang w:val="en-US"/>
        </w:rPr>
        <w:t>Fi interface to reach 3</w:t>
      </w:r>
      <w:r w:rsidR="000442F2">
        <w:rPr>
          <w:sz w:val="24"/>
          <w:szCs w:val="22"/>
          <w:lang w:val="en-US"/>
        </w:rPr>
        <w:t xml:space="preserve"> billion</w:t>
      </w:r>
      <w:r w:rsidR="0059111F" w:rsidRPr="00AB1E3E">
        <w:rPr>
          <w:sz w:val="24"/>
          <w:szCs w:val="22"/>
          <w:lang w:val="en-US"/>
        </w:rPr>
        <w:t xml:space="preserve"> by year 2015.</w:t>
      </w:r>
    </w:p>
    <w:p w:rsidR="00FA2B74" w:rsidRDefault="00E02066" w:rsidP="00FA2B74">
      <w:pPr>
        <w:pStyle w:val="Heading2"/>
        <w:rPr>
          <w:rFonts w:ascii="Times New Roman" w:hAnsi="Times New Roman"/>
          <w:sz w:val="24"/>
          <w:szCs w:val="24"/>
          <w:lang w:val="en-US"/>
        </w:rPr>
      </w:pPr>
      <w:bookmarkStart w:id="34" w:name="_Toc209465393"/>
      <w:r>
        <w:rPr>
          <w:rFonts w:ascii="Times New Roman" w:hAnsi="Times New Roman"/>
          <w:sz w:val="24"/>
          <w:szCs w:val="24"/>
          <w:lang w:val="en-US"/>
        </w:rPr>
        <w:t>1.</w:t>
      </w:r>
      <w:r w:rsidR="00A84AB6">
        <w:rPr>
          <w:rFonts w:ascii="Times New Roman" w:hAnsi="Times New Roman"/>
          <w:sz w:val="24"/>
          <w:szCs w:val="24"/>
          <w:lang w:val="en-US"/>
        </w:rPr>
        <w:t>2</w:t>
      </w:r>
      <w:r w:rsidR="00C71A6F">
        <w:rPr>
          <w:rFonts w:ascii="Times New Roman" w:hAnsi="Times New Roman"/>
          <w:sz w:val="24"/>
          <w:szCs w:val="24"/>
          <w:lang w:val="en-US"/>
        </w:rPr>
        <w:t>.2</w:t>
      </w:r>
      <w:r w:rsidR="00C71A6F">
        <w:rPr>
          <w:rFonts w:ascii="Times New Roman" w:hAnsi="Times New Roman"/>
          <w:sz w:val="24"/>
          <w:szCs w:val="24"/>
          <w:lang w:val="en-US"/>
        </w:rPr>
        <w:tab/>
      </w:r>
      <w:r w:rsidR="00FA2B74" w:rsidRPr="00AB1E3E">
        <w:rPr>
          <w:rFonts w:ascii="Times New Roman" w:hAnsi="Times New Roman"/>
          <w:sz w:val="24"/>
          <w:szCs w:val="24"/>
          <w:lang w:val="en-US"/>
        </w:rPr>
        <w:t>Compatibility</w:t>
      </w:r>
      <w:bookmarkEnd w:id="34"/>
    </w:p>
    <w:p w:rsidR="00C71A6F" w:rsidRPr="00C71A6F" w:rsidRDefault="00C71A6F" w:rsidP="00C71A6F">
      <w:pPr>
        <w:rPr>
          <w:lang w:val="en-US"/>
        </w:rPr>
      </w:pPr>
    </w:p>
    <w:p w:rsidR="00A84AB6" w:rsidRDefault="00A84AB6" w:rsidP="00A84AB6">
      <w:pPr>
        <w:pStyle w:val="BodyText"/>
      </w:pPr>
      <w:r>
        <w:t>Each proposed IEEE 802 LMSC standard should be in conformance with IEEE Std 802, IEEE 802.1AC, and IEEE 802.1Q. If any variances in conformance emerge, they shall be thoroughly disclosed and reviewed with IEEE 802.1 WG prior to submitting a PAR to the Sponsor.</w:t>
      </w:r>
    </w:p>
    <w:p w:rsidR="00FA2B74" w:rsidRPr="00AB1E3E" w:rsidRDefault="00FA2B74" w:rsidP="00FA2B74">
      <w:pPr>
        <w:widowControl w:val="0"/>
        <w:autoSpaceDE w:val="0"/>
        <w:autoSpaceDN w:val="0"/>
        <w:adjustRightInd w:val="0"/>
        <w:rPr>
          <w:sz w:val="24"/>
          <w:szCs w:val="24"/>
          <w:lang w:val="en-US"/>
        </w:rPr>
      </w:pPr>
    </w:p>
    <w:p w:rsidR="009656E6" w:rsidRDefault="009656E6" w:rsidP="009656E6">
      <w:pPr>
        <w:pStyle w:val="LetteredList1"/>
        <w:numPr>
          <w:ilvl w:val="0"/>
          <w:numId w:val="13"/>
        </w:numPr>
      </w:pPr>
      <w:r>
        <w:t>Will the proposed standard comply with IEEE Std 802, IEEE Std 802.1AC and IEEE Std 802.1Q? YES</w:t>
      </w:r>
    </w:p>
    <w:p w:rsidR="009656E6" w:rsidRDefault="009656E6" w:rsidP="009656E6">
      <w:pPr>
        <w:pStyle w:val="LetteredList1"/>
        <w:numPr>
          <w:ilvl w:val="0"/>
          <w:numId w:val="13"/>
        </w:numPr>
      </w:pPr>
      <w:r>
        <w:t>If the answer to a) is no, supply the response from the IEEE 802.1 WG.</w:t>
      </w:r>
      <w:r>
        <w:br/>
      </w:r>
    </w:p>
    <w:p w:rsidR="009656E6" w:rsidRDefault="009656E6" w:rsidP="00FA2B74">
      <w:pPr>
        <w:widowControl w:val="0"/>
        <w:autoSpaceDE w:val="0"/>
        <w:autoSpaceDN w:val="0"/>
        <w:adjustRightInd w:val="0"/>
        <w:rPr>
          <w:sz w:val="24"/>
          <w:szCs w:val="24"/>
          <w:lang w:val="en-US"/>
        </w:rPr>
      </w:pPr>
    </w:p>
    <w:p w:rsidR="009656E6" w:rsidRPr="009656E6" w:rsidRDefault="009656E6" w:rsidP="009656E6">
      <w:pPr>
        <w:pStyle w:val="BodyText"/>
      </w:pPr>
      <w:r>
        <w:t>The review and response is not required if the proposed standard is an amendment or revision to an existing standard for which it has been previously determined that compliance with the above IEEE 802 standards is not possible. In this case, the CSD statement shall state that this is the case.</w:t>
      </w:r>
    </w:p>
    <w:p w:rsidR="00FA2B74" w:rsidRPr="00AB1E3E" w:rsidRDefault="00E02066" w:rsidP="00FA2B74">
      <w:pPr>
        <w:pStyle w:val="Heading2"/>
        <w:rPr>
          <w:rFonts w:ascii="Times New Roman" w:hAnsi="Times New Roman"/>
          <w:sz w:val="24"/>
          <w:szCs w:val="24"/>
          <w:lang w:val="en-US"/>
        </w:rPr>
      </w:pPr>
      <w:bookmarkStart w:id="35" w:name="_Toc209465394"/>
      <w:r>
        <w:rPr>
          <w:rFonts w:ascii="Times New Roman" w:hAnsi="Times New Roman"/>
          <w:sz w:val="24"/>
          <w:szCs w:val="24"/>
          <w:lang w:val="en-US"/>
        </w:rPr>
        <w:t>1.</w:t>
      </w:r>
      <w:r w:rsidR="00A84AB6">
        <w:rPr>
          <w:rFonts w:ascii="Times New Roman" w:hAnsi="Times New Roman"/>
          <w:sz w:val="24"/>
          <w:szCs w:val="24"/>
          <w:lang w:val="en-US"/>
        </w:rPr>
        <w:t>2</w:t>
      </w:r>
      <w:r w:rsidR="00C71A6F">
        <w:rPr>
          <w:rFonts w:ascii="Times New Roman" w:hAnsi="Times New Roman"/>
          <w:sz w:val="24"/>
          <w:szCs w:val="24"/>
          <w:lang w:val="en-US"/>
        </w:rPr>
        <w:t>.3</w:t>
      </w:r>
      <w:r w:rsidR="00C71A6F">
        <w:rPr>
          <w:rFonts w:ascii="Times New Roman" w:hAnsi="Times New Roman"/>
          <w:sz w:val="24"/>
          <w:szCs w:val="24"/>
          <w:lang w:val="en-US"/>
        </w:rPr>
        <w:tab/>
      </w:r>
      <w:r w:rsidR="00FA2B74" w:rsidRPr="00AB1E3E">
        <w:rPr>
          <w:rFonts w:ascii="Times New Roman" w:hAnsi="Times New Roman"/>
          <w:sz w:val="24"/>
          <w:szCs w:val="24"/>
          <w:lang w:val="en-US"/>
        </w:rPr>
        <w:t>Distinct Identity</w:t>
      </w:r>
      <w:bookmarkEnd w:id="35"/>
    </w:p>
    <w:p w:rsidR="00FA2B74" w:rsidRPr="00E02066" w:rsidRDefault="00E02066" w:rsidP="00E02066">
      <w:pPr>
        <w:pStyle w:val="BodyText"/>
      </w:pPr>
      <w:r>
        <w:t>Each proposed IEEE 802 LMSC standard shall provide evidence of a distinct identity. Identify standards and standards projects with similar scopes and for each one describe why the proposed project is substantially different.</w:t>
      </w:r>
    </w:p>
    <w:p w:rsidR="0029167B" w:rsidRPr="00AB1E3E" w:rsidRDefault="0029167B" w:rsidP="002C36F6">
      <w:pPr>
        <w:widowControl w:val="0"/>
        <w:autoSpaceDE w:val="0"/>
        <w:autoSpaceDN w:val="0"/>
        <w:adjustRightInd w:val="0"/>
        <w:rPr>
          <w:sz w:val="24"/>
          <w:szCs w:val="24"/>
          <w:lang w:val="en-US"/>
        </w:rPr>
      </w:pPr>
    </w:p>
    <w:p w:rsidR="00AD4D8D" w:rsidRPr="00AB1E3E" w:rsidRDefault="00D856A3" w:rsidP="00476D4D">
      <w:pPr>
        <w:widowControl w:val="0"/>
        <w:autoSpaceDE w:val="0"/>
        <w:autoSpaceDN w:val="0"/>
        <w:adjustRightInd w:val="0"/>
        <w:rPr>
          <w:sz w:val="24"/>
          <w:szCs w:val="24"/>
          <w:lang w:val="en-US"/>
        </w:rPr>
      </w:pPr>
      <w:r w:rsidRPr="00AB1E3E">
        <w:rPr>
          <w:sz w:val="24"/>
          <w:szCs w:val="24"/>
          <w:lang w:val="en-US"/>
        </w:rPr>
        <w:t>T</w:t>
      </w:r>
      <w:r w:rsidR="0060600F" w:rsidRPr="00AB1E3E">
        <w:rPr>
          <w:sz w:val="24"/>
          <w:szCs w:val="24"/>
          <w:lang w:val="en-US"/>
        </w:rPr>
        <w:t xml:space="preserve">his project will </w:t>
      </w:r>
      <w:r w:rsidRPr="00AB1E3E">
        <w:rPr>
          <w:sz w:val="24"/>
          <w:szCs w:val="24"/>
          <w:lang w:val="en-US"/>
        </w:rPr>
        <w:t>focus</w:t>
      </w:r>
      <w:r w:rsidR="0060600F" w:rsidRPr="00AB1E3E">
        <w:rPr>
          <w:sz w:val="24"/>
          <w:szCs w:val="24"/>
          <w:lang w:val="en-US"/>
        </w:rPr>
        <w:t xml:space="preserve"> </w:t>
      </w:r>
      <w:r w:rsidRPr="00AB1E3E">
        <w:rPr>
          <w:sz w:val="24"/>
          <w:szCs w:val="24"/>
          <w:lang w:val="en-US"/>
        </w:rPr>
        <w:t>o</w:t>
      </w:r>
      <w:r w:rsidR="0060600F" w:rsidRPr="00AB1E3E">
        <w:rPr>
          <w:sz w:val="24"/>
          <w:szCs w:val="24"/>
          <w:lang w:val="en-US"/>
        </w:rPr>
        <w:t xml:space="preserve">n a WLAN </w:t>
      </w:r>
      <w:r w:rsidR="00CA230D" w:rsidRPr="00AB1E3E">
        <w:rPr>
          <w:sz w:val="24"/>
          <w:szCs w:val="24"/>
          <w:lang w:val="en-US"/>
        </w:rPr>
        <w:t xml:space="preserve">that can efficiently support </w:t>
      </w:r>
      <w:r w:rsidR="0052584B" w:rsidRPr="00AB1E3E">
        <w:rPr>
          <w:sz w:val="24"/>
          <w:szCs w:val="24"/>
          <w:lang w:val="en-US"/>
        </w:rPr>
        <w:t xml:space="preserve">deployments with </w:t>
      </w:r>
      <w:r w:rsidR="00CA230D" w:rsidRPr="00AB1E3E">
        <w:rPr>
          <w:sz w:val="24"/>
          <w:szCs w:val="24"/>
          <w:lang w:val="en-US"/>
        </w:rPr>
        <w:t xml:space="preserve">dense stations </w:t>
      </w:r>
      <w:r w:rsidR="00013B9D" w:rsidRPr="00AB1E3E">
        <w:rPr>
          <w:sz w:val="24"/>
          <w:szCs w:val="24"/>
          <w:lang w:val="en-US"/>
        </w:rPr>
        <w:t>and dense</w:t>
      </w:r>
      <w:r w:rsidR="00CA230D" w:rsidRPr="00AB1E3E">
        <w:rPr>
          <w:sz w:val="24"/>
          <w:szCs w:val="24"/>
          <w:lang w:val="en-US"/>
        </w:rPr>
        <w:t xml:space="preserve"> access points </w:t>
      </w:r>
      <w:r w:rsidR="00476D4D" w:rsidRPr="00AB1E3E">
        <w:rPr>
          <w:sz w:val="24"/>
          <w:szCs w:val="24"/>
          <w:lang w:val="en-US"/>
        </w:rPr>
        <w:t xml:space="preserve">where interference from </w:t>
      </w:r>
      <w:r w:rsidR="005521F7" w:rsidRPr="00AB1E3E">
        <w:rPr>
          <w:sz w:val="24"/>
          <w:szCs w:val="24"/>
          <w:lang w:val="en-US"/>
        </w:rPr>
        <w:t>neighboring</w:t>
      </w:r>
      <w:r w:rsidR="00476D4D" w:rsidRPr="00AB1E3E">
        <w:rPr>
          <w:sz w:val="24"/>
          <w:szCs w:val="24"/>
          <w:lang w:val="en-US"/>
        </w:rPr>
        <w:t xml:space="preserve"> devices is an issue affecting </w:t>
      </w:r>
      <w:r w:rsidR="006B4C02" w:rsidRPr="00AB1E3E">
        <w:rPr>
          <w:sz w:val="24"/>
          <w:szCs w:val="24"/>
          <w:lang w:val="en-US"/>
        </w:rPr>
        <w:t xml:space="preserve">the </w:t>
      </w:r>
      <w:r w:rsidR="00476D4D" w:rsidRPr="00AB1E3E">
        <w:rPr>
          <w:sz w:val="24"/>
          <w:szCs w:val="24"/>
          <w:lang w:val="en-US"/>
        </w:rPr>
        <w:t>perceived user experience</w:t>
      </w:r>
      <w:r w:rsidR="00CA230D" w:rsidRPr="00AB1E3E">
        <w:rPr>
          <w:sz w:val="24"/>
          <w:szCs w:val="24"/>
          <w:lang w:val="en-US"/>
        </w:rPr>
        <w:t xml:space="preserve">. </w:t>
      </w:r>
      <w:r w:rsidR="00991933" w:rsidRPr="00AB1E3E">
        <w:rPr>
          <w:sz w:val="24"/>
          <w:szCs w:val="24"/>
          <w:lang w:val="en-US"/>
        </w:rPr>
        <w:t>This</w:t>
      </w:r>
      <w:r w:rsidR="00CA230D" w:rsidRPr="00AB1E3E">
        <w:rPr>
          <w:sz w:val="24"/>
          <w:szCs w:val="24"/>
          <w:lang w:val="en-US"/>
        </w:rPr>
        <w:t xml:space="preserve"> project will focus on system level </w:t>
      </w:r>
      <w:r w:rsidR="00991933" w:rsidRPr="00AB1E3E">
        <w:rPr>
          <w:sz w:val="24"/>
          <w:szCs w:val="24"/>
          <w:lang w:val="en-US"/>
        </w:rPr>
        <w:t xml:space="preserve">performance and improving </w:t>
      </w:r>
      <w:r w:rsidR="006B4C02" w:rsidRPr="00AB1E3E">
        <w:rPr>
          <w:sz w:val="24"/>
          <w:szCs w:val="24"/>
          <w:lang w:val="en-US"/>
        </w:rPr>
        <w:t xml:space="preserve">the </w:t>
      </w:r>
      <w:r w:rsidR="00476D4D" w:rsidRPr="00AB1E3E">
        <w:rPr>
          <w:sz w:val="24"/>
          <w:szCs w:val="24"/>
          <w:lang w:val="en-US"/>
        </w:rPr>
        <w:t xml:space="preserve">utilization of </w:t>
      </w:r>
      <w:r w:rsidRPr="00AB1E3E">
        <w:rPr>
          <w:sz w:val="24"/>
          <w:szCs w:val="24"/>
          <w:lang w:val="en-US"/>
        </w:rPr>
        <w:t xml:space="preserve">the </w:t>
      </w:r>
      <w:r w:rsidR="00476D4D" w:rsidRPr="00AB1E3E">
        <w:rPr>
          <w:sz w:val="24"/>
          <w:szCs w:val="24"/>
          <w:lang w:val="en-US"/>
        </w:rPr>
        <w:t xml:space="preserve">spectrum resources </w:t>
      </w:r>
      <w:r w:rsidR="00991933" w:rsidRPr="00AB1E3E">
        <w:rPr>
          <w:sz w:val="24"/>
          <w:szCs w:val="24"/>
          <w:lang w:val="en-US"/>
        </w:rPr>
        <w:t xml:space="preserve">as well as interference </w:t>
      </w:r>
      <w:r w:rsidR="006B4C02" w:rsidRPr="00AB1E3E">
        <w:rPr>
          <w:sz w:val="24"/>
          <w:szCs w:val="24"/>
          <w:lang w:val="en-US"/>
        </w:rPr>
        <w:t xml:space="preserve">mitigation and </w:t>
      </w:r>
      <w:r w:rsidR="00991933" w:rsidRPr="00AB1E3E">
        <w:rPr>
          <w:sz w:val="24"/>
          <w:szCs w:val="24"/>
          <w:lang w:val="en-US"/>
        </w:rPr>
        <w:t xml:space="preserve">management between neighboring </w:t>
      </w:r>
      <w:ins w:id="36" w:author="Osama Aboul-Magd" w:date="2014-03-18T07:44:00Z">
        <w:r w:rsidR="003F3A8E">
          <w:rPr>
            <w:sz w:val="24"/>
            <w:szCs w:val="24"/>
            <w:lang w:val="en-US"/>
          </w:rPr>
          <w:t>overlapping basic service</w:t>
        </w:r>
      </w:ins>
      <w:ins w:id="37" w:author="Osama Aboul-Magd" w:date="2014-03-18T07:46:00Z">
        <w:r w:rsidR="003F3A8E">
          <w:rPr>
            <w:sz w:val="24"/>
            <w:szCs w:val="24"/>
            <w:lang w:val="en-US"/>
          </w:rPr>
          <w:t xml:space="preserve"> sets</w:t>
        </w:r>
      </w:ins>
      <w:ins w:id="38" w:author="Osama Aboul-Magd" w:date="2014-03-18T07:44:00Z">
        <w:r w:rsidR="003F3A8E">
          <w:rPr>
            <w:sz w:val="24"/>
            <w:szCs w:val="24"/>
            <w:lang w:val="en-US"/>
          </w:rPr>
          <w:t xml:space="preserve"> </w:t>
        </w:r>
      </w:ins>
      <w:ins w:id="39" w:author="Osama Aboul-Magd" w:date="2014-03-18T07:46:00Z">
        <w:r w:rsidR="003F3A8E">
          <w:rPr>
            <w:sz w:val="24"/>
            <w:szCs w:val="24"/>
            <w:lang w:val="en-US"/>
          </w:rPr>
          <w:t>(</w:t>
        </w:r>
      </w:ins>
      <w:r w:rsidR="00991933" w:rsidRPr="00AB1E3E">
        <w:rPr>
          <w:sz w:val="24"/>
          <w:szCs w:val="24"/>
          <w:lang w:val="en-US"/>
        </w:rPr>
        <w:t>OBSS</w:t>
      </w:r>
      <w:r w:rsidR="00EE46EA" w:rsidRPr="00AB1E3E">
        <w:rPr>
          <w:sz w:val="24"/>
          <w:szCs w:val="24"/>
          <w:lang w:val="en-US"/>
        </w:rPr>
        <w:t>s</w:t>
      </w:r>
      <w:ins w:id="40" w:author="Osama Aboul-Magd" w:date="2014-03-18T07:46:00Z">
        <w:r w:rsidR="003F3A8E">
          <w:rPr>
            <w:sz w:val="24"/>
            <w:szCs w:val="24"/>
            <w:lang w:val="en-US"/>
          </w:rPr>
          <w:t>)</w:t>
        </w:r>
      </w:ins>
      <w:r w:rsidR="00476D4D" w:rsidRPr="00AB1E3E">
        <w:rPr>
          <w:sz w:val="24"/>
          <w:szCs w:val="24"/>
          <w:lang w:val="en-US"/>
        </w:rPr>
        <w:t>.</w:t>
      </w:r>
    </w:p>
    <w:p w:rsidR="0029167B" w:rsidRPr="00AB1E3E" w:rsidRDefault="0029167B" w:rsidP="002C36F6">
      <w:pPr>
        <w:widowControl w:val="0"/>
        <w:autoSpaceDE w:val="0"/>
        <w:autoSpaceDN w:val="0"/>
        <w:adjustRightInd w:val="0"/>
        <w:rPr>
          <w:sz w:val="24"/>
          <w:szCs w:val="24"/>
          <w:lang w:val="en-US"/>
        </w:rPr>
      </w:pPr>
    </w:p>
    <w:p w:rsidR="002C36F6" w:rsidRPr="00AB1E3E" w:rsidRDefault="008D4B48" w:rsidP="008D4B48">
      <w:pPr>
        <w:widowControl w:val="0"/>
        <w:autoSpaceDE w:val="0"/>
        <w:autoSpaceDN w:val="0"/>
        <w:adjustRightInd w:val="0"/>
        <w:rPr>
          <w:sz w:val="24"/>
          <w:szCs w:val="22"/>
          <w:lang w:val="en-US"/>
        </w:rPr>
      </w:pPr>
      <w:r w:rsidRPr="00AB1E3E">
        <w:rPr>
          <w:sz w:val="24"/>
          <w:szCs w:val="22"/>
        </w:rPr>
        <w:t xml:space="preserve">There is no other </w:t>
      </w:r>
      <w:r w:rsidR="000442F2">
        <w:rPr>
          <w:sz w:val="24"/>
          <w:szCs w:val="22"/>
        </w:rPr>
        <w:t>WLAN</w:t>
      </w:r>
      <w:r w:rsidRPr="00AB1E3E">
        <w:rPr>
          <w:sz w:val="24"/>
          <w:szCs w:val="22"/>
        </w:rPr>
        <w:t xml:space="preserve"> standard focusing on significantly improving WLAN efficiency</w:t>
      </w:r>
      <w:r w:rsidR="00DD7138" w:rsidRPr="00AB1E3E">
        <w:rPr>
          <w:sz w:val="24"/>
          <w:szCs w:val="22"/>
        </w:rPr>
        <w:t xml:space="preserve"> and system level </w:t>
      </w:r>
      <w:r w:rsidR="005521F7" w:rsidRPr="00AB1E3E">
        <w:rPr>
          <w:sz w:val="24"/>
          <w:szCs w:val="22"/>
        </w:rPr>
        <w:t>performance</w:t>
      </w:r>
      <w:r w:rsidRPr="00AB1E3E">
        <w:rPr>
          <w:sz w:val="24"/>
          <w:szCs w:val="22"/>
        </w:rPr>
        <w:t xml:space="preserve"> in dense deployment scenarios other than </w:t>
      </w:r>
      <w:r w:rsidR="00DD7138" w:rsidRPr="00AB1E3E">
        <w:rPr>
          <w:sz w:val="24"/>
          <w:szCs w:val="22"/>
        </w:rPr>
        <w:t>this amendment</w:t>
      </w:r>
      <w:r w:rsidR="005521F7" w:rsidRPr="00AB1E3E">
        <w:rPr>
          <w:sz w:val="24"/>
          <w:szCs w:val="22"/>
        </w:rPr>
        <w:t>.</w:t>
      </w:r>
      <w:r w:rsidR="002C36F6" w:rsidRPr="00AB1E3E">
        <w:rPr>
          <w:sz w:val="24"/>
          <w:szCs w:val="22"/>
          <w:lang w:val="en-US"/>
        </w:rPr>
        <w:t xml:space="preserve"> </w:t>
      </w:r>
    </w:p>
    <w:p w:rsidR="0029167B" w:rsidRPr="00AB1E3E" w:rsidRDefault="0029167B" w:rsidP="0029167B">
      <w:pPr>
        <w:widowControl w:val="0"/>
        <w:autoSpaceDE w:val="0"/>
        <w:autoSpaceDN w:val="0"/>
        <w:adjustRightInd w:val="0"/>
        <w:rPr>
          <w:sz w:val="24"/>
          <w:szCs w:val="24"/>
          <w:lang w:val="en-US"/>
        </w:rPr>
      </w:pPr>
    </w:p>
    <w:p w:rsidR="002C36F6" w:rsidRPr="00AB1E3E" w:rsidRDefault="00D856A3" w:rsidP="008D4B48">
      <w:pPr>
        <w:overflowPunct w:val="0"/>
        <w:autoSpaceDE w:val="0"/>
        <w:autoSpaceDN w:val="0"/>
        <w:adjustRightInd w:val="0"/>
        <w:rPr>
          <w:sz w:val="24"/>
          <w:szCs w:val="22"/>
        </w:rPr>
      </w:pPr>
      <w:r w:rsidRPr="00AB1E3E">
        <w:rPr>
          <w:sz w:val="24"/>
          <w:szCs w:val="22"/>
          <w:lang w:val="en-US"/>
        </w:rPr>
        <w:t>This</w:t>
      </w:r>
      <w:r w:rsidR="00254444" w:rsidRPr="00AB1E3E">
        <w:rPr>
          <w:sz w:val="24"/>
          <w:szCs w:val="22"/>
          <w:lang w:val="en-US"/>
        </w:rPr>
        <w:t xml:space="preserve"> </w:t>
      </w:r>
      <w:r w:rsidR="008D4B48" w:rsidRPr="00AB1E3E">
        <w:rPr>
          <w:sz w:val="24"/>
          <w:szCs w:val="22"/>
        </w:rPr>
        <w:t xml:space="preserve">amendment will differentiate itself from other IEEE 802 wireless standards via the title which stresses the specification of high </w:t>
      </w:r>
      <w:r w:rsidR="00E846E8" w:rsidRPr="00AB1E3E">
        <w:rPr>
          <w:sz w:val="24"/>
          <w:szCs w:val="22"/>
        </w:rPr>
        <w:t>efficiency</w:t>
      </w:r>
      <w:r w:rsidR="008D4B48" w:rsidRPr="00AB1E3E">
        <w:rPr>
          <w:sz w:val="24"/>
          <w:szCs w:val="22"/>
        </w:rPr>
        <w:t xml:space="preserve"> WLAN technology.</w:t>
      </w:r>
    </w:p>
    <w:p w:rsidR="00FA2B74" w:rsidRPr="00AB1E3E" w:rsidRDefault="00E02066" w:rsidP="00FA2B74">
      <w:pPr>
        <w:pStyle w:val="Heading2"/>
        <w:rPr>
          <w:rFonts w:ascii="Times New Roman" w:hAnsi="Times New Roman"/>
          <w:sz w:val="24"/>
          <w:szCs w:val="24"/>
          <w:lang w:val="en-US"/>
        </w:rPr>
      </w:pPr>
      <w:bookmarkStart w:id="41" w:name="_Toc209465395"/>
      <w:r>
        <w:rPr>
          <w:rFonts w:ascii="Times New Roman" w:hAnsi="Times New Roman"/>
          <w:sz w:val="24"/>
          <w:szCs w:val="24"/>
          <w:lang w:val="en-US"/>
        </w:rPr>
        <w:t>1.</w:t>
      </w:r>
      <w:r w:rsidR="00A84AB6">
        <w:rPr>
          <w:rFonts w:ascii="Times New Roman" w:hAnsi="Times New Roman"/>
          <w:sz w:val="24"/>
          <w:szCs w:val="24"/>
          <w:lang w:val="en-US"/>
        </w:rPr>
        <w:t>2</w:t>
      </w:r>
      <w:r w:rsidR="00C71A6F">
        <w:rPr>
          <w:rFonts w:ascii="Times New Roman" w:hAnsi="Times New Roman"/>
          <w:sz w:val="24"/>
          <w:szCs w:val="24"/>
          <w:lang w:val="en-US"/>
        </w:rPr>
        <w:t>.4</w:t>
      </w:r>
      <w:r w:rsidR="00C71A6F">
        <w:rPr>
          <w:rFonts w:ascii="Times New Roman" w:hAnsi="Times New Roman"/>
          <w:sz w:val="24"/>
          <w:szCs w:val="24"/>
          <w:lang w:val="en-US"/>
        </w:rPr>
        <w:tab/>
      </w:r>
      <w:r w:rsidR="00FA2B74" w:rsidRPr="00AB1E3E">
        <w:rPr>
          <w:rFonts w:ascii="Times New Roman" w:hAnsi="Times New Roman"/>
          <w:sz w:val="24"/>
          <w:szCs w:val="24"/>
          <w:lang w:val="en-US"/>
        </w:rPr>
        <w:t>Technical Feasibility</w:t>
      </w:r>
      <w:bookmarkEnd w:id="41"/>
    </w:p>
    <w:p w:rsidR="00FA2B74" w:rsidRPr="00A84AB6" w:rsidRDefault="00A84AB6" w:rsidP="00A84AB6">
      <w:pPr>
        <w:pStyle w:val="BodyText"/>
      </w:pPr>
      <w:r>
        <w:t>Each proposed IEEE 802 LMSC standard shall provide evidence that the project is technically feasible within the time frame of the project. At a minimum, address the following items to demonstrate technical feasibility:</w:t>
      </w:r>
    </w:p>
    <w:p w:rsidR="00FA2B74" w:rsidRPr="00AB1E3E" w:rsidRDefault="00FA2B74" w:rsidP="00FA2B74">
      <w:pPr>
        <w:widowControl w:val="0"/>
        <w:autoSpaceDE w:val="0"/>
        <w:autoSpaceDN w:val="0"/>
        <w:adjustRightInd w:val="0"/>
        <w:rPr>
          <w:sz w:val="24"/>
          <w:szCs w:val="24"/>
          <w:lang w:val="en-US"/>
        </w:rPr>
      </w:pPr>
      <w:r w:rsidRPr="00AB1E3E">
        <w:rPr>
          <w:sz w:val="24"/>
          <w:szCs w:val="24"/>
          <w:lang w:val="en-US"/>
        </w:rPr>
        <w:t>a)</w:t>
      </w:r>
      <w:r w:rsidR="00382AA6" w:rsidRPr="00AB1E3E">
        <w:rPr>
          <w:sz w:val="24"/>
          <w:szCs w:val="24"/>
          <w:lang w:val="en-US"/>
        </w:rPr>
        <w:t xml:space="preserve"> </w:t>
      </w:r>
      <w:r w:rsidRPr="00AB1E3E">
        <w:rPr>
          <w:sz w:val="24"/>
          <w:szCs w:val="24"/>
          <w:lang w:val="en-US"/>
        </w:rPr>
        <w:t>Demonstrated system feasibility.</w:t>
      </w:r>
    </w:p>
    <w:p w:rsidR="0011197D" w:rsidRPr="00AB1E3E" w:rsidRDefault="0011197D">
      <w:pPr>
        <w:widowControl w:val="0"/>
        <w:autoSpaceDE w:val="0"/>
        <w:autoSpaceDN w:val="0"/>
        <w:adjustRightInd w:val="0"/>
        <w:rPr>
          <w:szCs w:val="22"/>
          <w:lang w:val="en-US"/>
        </w:rPr>
      </w:pPr>
    </w:p>
    <w:p w:rsidR="00254444" w:rsidRPr="00AB1E3E" w:rsidRDefault="00AF48E5" w:rsidP="007D6C83">
      <w:pPr>
        <w:widowControl w:val="0"/>
        <w:autoSpaceDE w:val="0"/>
        <w:autoSpaceDN w:val="0"/>
        <w:adjustRightInd w:val="0"/>
        <w:rPr>
          <w:sz w:val="24"/>
          <w:szCs w:val="22"/>
          <w:lang w:val="en-US"/>
        </w:rPr>
      </w:pPr>
      <w:r w:rsidRPr="00AB1E3E">
        <w:rPr>
          <w:sz w:val="24"/>
          <w:szCs w:val="22"/>
        </w:rPr>
        <w:t>The IEEE 802.11 HEW SG</w:t>
      </w:r>
      <w:r w:rsidRPr="00AB1E3E">
        <w:rPr>
          <w:sz w:val="24"/>
          <w:szCs w:val="22"/>
          <w:lang w:eastAsia="ko-KR"/>
        </w:rPr>
        <w:t xml:space="preserve"> has</w:t>
      </w:r>
      <w:r w:rsidRPr="00AB1E3E">
        <w:rPr>
          <w:sz w:val="24"/>
          <w:szCs w:val="22"/>
        </w:rPr>
        <w:t xml:space="preserve"> reviewed </w:t>
      </w:r>
      <w:r w:rsidR="001A18EC" w:rsidRPr="00AB1E3E">
        <w:rPr>
          <w:sz w:val="24"/>
          <w:szCs w:val="22"/>
        </w:rPr>
        <w:t>many</w:t>
      </w:r>
      <w:r w:rsidRPr="00AB1E3E">
        <w:rPr>
          <w:sz w:val="24"/>
          <w:szCs w:val="22"/>
        </w:rPr>
        <w:t xml:space="preserve"> presentations indicating that the proposed functions are technically feasible</w:t>
      </w:r>
      <w:r w:rsidR="00254444" w:rsidRPr="00AB1E3E">
        <w:rPr>
          <w:sz w:val="24"/>
          <w:szCs w:val="22"/>
        </w:rPr>
        <w:t xml:space="preserve">. </w:t>
      </w:r>
      <w:r w:rsidR="007D6C83" w:rsidRPr="00AB1E3E">
        <w:rPr>
          <w:sz w:val="24"/>
          <w:szCs w:val="22"/>
          <w:lang w:val="en-US"/>
        </w:rPr>
        <w:t xml:space="preserve">For a complete list of presentations, please refer to: </w:t>
      </w:r>
    </w:p>
    <w:p w:rsidR="00254444" w:rsidRPr="00AB1E3E" w:rsidRDefault="00254444" w:rsidP="007D6C83">
      <w:pPr>
        <w:widowControl w:val="0"/>
        <w:autoSpaceDE w:val="0"/>
        <w:autoSpaceDN w:val="0"/>
        <w:adjustRightInd w:val="0"/>
        <w:rPr>
          <w:sz w:val="24"/>
          <w:szCs w:val="22"/>
          <w:lang w:val="en-US"/>
        </w:rPr>
      </w:pPr>
    </w:p>
    <w:p w:rsidR="007D6C83" w:rsidRPr="00AB1E3E" w:rsidRDefault="00B377E4" w:rsidP="007D6C83">
      <w:pPr>
        <w:widowControl w:val="0"/>
        <w:autoSpaceDE w:val="0"/>
        <w:autoSpaceDN w:val="0"/>
        <w:adjustRightInd w:val="0"/>
        <w:rPr>
          <w:szCs w:val="22"/>
        </w:rPr>
      </w:pPr>
      <w:hyperlink r:id="rId8" w:history="1">
        <w:r w:rsidR="00AB1E3E" w:rsidRPr="00AB1E3E">
          <w:rPr>
            <w:rStyle w:val="Hyperlink"/>
            <w:color w:val="auto"/>
            <w:sz w:val="24"/>
            <w:szCs w:val="22"/>
            <w:lang w:val="en-US"/>
          </w:rPr>
          <w:t>https://mentor.ieee.org/802.11/documents?is_dcn=DCN%2C%20Title%2C%20Author%20or%20Affiliation&amp;is_group=0hew</w:t>
        </w:r>
      </w:hyperlink>
      <w:r w:rsidR="00AB1E3E">
        <w:t xml:space="preserve"> </w:t>
      </w:r>
    </w:p>
    <w:p w:rsidR="002C36F6" w:rsidRPr="00AB1E3E" w:rsidRDefault="002C36F6" w:rsidP="00FA2B74">
      <w:pPr>
        <w:widowControl w:val="0"/>
        <w:autoSpaceDE w:val="0"/>
        <w:autoSpaceDN w:val="0"/>
        <w:adjustRightInd w:val="0"/>
        <w:rPr>
          <w:sz w:val="24"/>
          <w:szCs w:val="24"/>
          <w:lang w:val="en-US"/>
        </w:rPr>
      </w:pPr>
    </w:p>
    <w:p w:rsidR="00FA2B74" w:rsidRPr="00AB1E3E" w:rsidRDefault="00FA2B74" w:rsidP="00FA2B74">
      <w:pPr>
        <w:widowControl w:val="0"/>
        <w:autoSpaceDE w:val="0"/>
        <w:autoSpaceDN w:val="0"/>
        <w:adjustRightInd w:val="0"/>
        <w:rPr>
          <w:sz w:val="24"/>
          <w:szCs w:val="24"/>
          <w:lang w:val="en-US"/>
        </w:rPr>
      </w:pPr>
      <w:r w:rsidRPr="00AB1E3E">
        <w:rPr>
          <w:sz w:val="24"/>
          <w:szCs w:val="24"/>
          <w:lang w:val="en-US"/>
        </w:rPr>
        <w:t>b)</w:t>
      </w:r>
      <w:r w:rsidR="00382AA6" w:rsidRPr="00AB1E3E">
        <w:rPr>
          <w:sz w:val="24"/>
          <w:szCs w:val="24"/>
          <w:lang w:val="en-US"/>
        </w:rPr>
        <w:t xml:space="preserve"> </w:t>
      </w:r>
      <w:r w:rsidR="00C71A6F">
        <w:t>Proven similar technology via testing, modeling, simulation, etc.</w:t>
      </w:r>
    </w:p>
    <w:p w:rsidR="0029167B" w:rsidRPr="00AB1E3E" w:rsidRDefault="0029167B" w:rsidP="002C36F6">
      <w:pPr>
        <w:widowControl w:val="0"/>
        <w:autoSpaceDE w:val="0"/>
        <w:autoSpaceDN w:val="0"/>
        <w:adjustRightInd w:val="0"/>
        <w:rPr>
          <w:sz w:val="24"/>
          <w:szCs w:val="24"/>
          <w:lang w:val="en-US"/>
        </w:rPr>
      </w:pPr>
    </w:p>
    <w:p w:rsidR="002C36F6" w:rsidRPr="00AB1E3E" w:rsidRDefault="007D232F" w:rsidP="00D541DF">
      <w:pPr>
        <w:widowControl w:val="0"/>
        <w:autoSpaceDE w:val="0"/>
        <w:autoSpaceDN w:val="0"/>
        <w:adjustRightInd w:val="0"/>
        <w:rPr>
          <w:sz w:val="28"/>
          <w:szCs w:val="24"/>
          <w:lang w:val="en-US"/>
        </w:rPr>
      </w:pPr>
      <w:r w:rsidRPr="00AB1E3E">
        <w:rPr>
          <w:rFonts w:eastAsia="MS Mincho"/>
          <w:sz w:val="24"/>
          <w:szCs w:val="22"/>
          <w:lang w:val="en-US" w:eastAsia="ja-JP"/>
        </w:rPr>
        <w:t>Until the full extent of the user models referenced in the IEEE 802.11</w:t>
      </w:r>
      <w:r w:rsidR="00D94946" w:rsidRPr="00AB1E3E">
        <w:rPr>
          <w:rFonts w:eastAsia="MS Mincho"/>
          <w:sz w:val="24"/>
          <w:szCs w:val="22"/>
          <w:lang w:val="en-US" w:eastAsia="ja-JP"/>
        </w:rPr>
        <w:t xml:space="preserve"> HEW</w:t>
      </w:r>
      <w:r w:rsidRPr="00AB1E3E">
        <w:rPr>
          <w:rFonts w:eastAsia="MS Mincho"/>
          <w:sz w:val="24"/>
          <w:szCs w:val="22"/>
          <w:lang w:val="en-US" w:eastAsia="ja-JP"/>
        </w:rPr>
        <w:t xml:space="preserve"> PAR is understood, the study group cannot completely assess the extent of reasonable testing for those technologies. However, </w:t>
      </w:r>
      <w:r w:rsidR="00D541DF" w:rsidRPr="00AB1E3E">
        <w:rPr>
          <w:rFonts w:eastAsia="MS Mincho"/>
          <w:sz w:val="24"/>
          <w:szCs w:val="22"/>
          <w:lang w:val="en-US" w:eastAsia="ja-JP"/>
        </w:rPr>
        <w:t xml:space="preserve">IEEE 802.11 is a mature technology which has a wide variety of legacy devices and a proven track record, with several billions of devices shipping each </w:t>
      </w:r>
      <w:r w:rsidR="00177C8C" w:rsidRPr="00AB1E3E">
        <w:rPr>
          <w:rFonts w:eastAsia="MS Mincho"/>
          <w:sz w:val="24"/>
          <w:szCs w:val="22"/>
          <w:lang w:val="en-US" w:eastAsia="ja-JP"/>
        </w:rPr>
        <w:t>year. The</w:t>
      </w:r>
      <w:r w:rsidR="00D541DF" w:rsidRPr="00AB1E3E">
        <w:rPr>
          <w:rFonts w:eastAsia="MS Mincho"/>
          <w:sz w:val="24"/>
          <w:szCs w:val="22"/>
          <w:lang w:val="en-US" w:eastAsia="ja-JP"/>
        </w:rPr>
        <w:t xml:space="preserve"> increased capabilities envisioned for the baseband and RF parts necessary to implement the proposed amendment are in line with the current progress in technology</w:t>
      </w:r>
      <w:r w:rsidR="005E5BA5" w:rsidRPr="00AB1E3E">
        <w:rPr>
          <w:rFonts w:eastAsia="MS Mincho"/>
          <w:sz w:val="24"/>
          <w:szCs w:val="22"/>
          <w:lang w:val="en-US" w:eastAsia="ja-JP"/>
        </w:rPr>
        <w:t xml:space="preserve"> and not expected to impinge testability</w:t>
      </w:r>
      <w:r w:rsidR="00D541DF" w:rsidRPr="00AB1E3E">
        <w:rPr>
          <w:rFonts w:eastAsia="MS Mincho"/>
          <w:sz w:val="24"/>
          <w:szCs w:val="22"/>
          <w:lang w:val="en-US" w:eastAsia="ja-JP"/>
        </w:rPr>
        <w:t>.</w:t>
      </w:r>
    </w:p>
    <w:p w:rsidR="002C36F6" w:rsidRDefault="002C36F6" w:rsidP="00FA2B74">
      <w:pPr>
        <w:widowControl w:val="0"/>
        <w:autoSpaceDE w:val="0"/>
        <w:autoSpaceDN w:val="0"/>
        <w:adjustRightInd w:val="0"/>
        <w:rPr>
          <w:sz w:val="24"/>
          <w:szCs w:val="24"/>
          <w:lang w:val="en-US"/>
        </w:rPr>
      </w:pPr>
    </w:p>
    <w:p w:rsidR="00A84AB6" w:rsidRPr="00D0125C" w:rsidRDefault="00E02066" w:rsidP="00A84AB6">
      <w:pPr>
        <w:widowControl w:val="0"/>
        <w:autoSpaceDE w:val="0"/>
        <w:autoSpaceDN w:val="0"/>
        <w:adjustRightInd w:val="0"/>
        <w:rPr>
          <w:sz w:val="24"/>
          <w:szCs w:val="24"/>
          <w:lang w:val="en-US"/>
        </w:rPr>
      </w:pPr>
      <w:r w:rsidRPr="00D0125C">
        <w:rPr>
          <w:sz w:val="24"/>
          <w:szCs w:val="24"/>
          <w:lang w:val="en-US"/>
        </w:rPr>
        <w:t>The amendment will use modeling and simulation</w:t>
      </w:r>
      <w:r w:rsidR="00A84AB6" w:rsidRPr="00D0125C">
        <w:rPr>
          <w:sz w:val="24"/>
          <w:szCs w:val="24"/>
          <w:lang w:val="en-US"/>
        </w:rPr>
        <w:t>,</w:t>
      </w:r>
      <w:r w:rsidRPr="00D0125C">
        <w:rPr>
          <w:sz w:val="24"/>
          <w:szCs w:val="24"/>
          <w:lang w:val="en-US"/>
        </w:rPr>
        <w:t xml:space="preserve"> based on real </w:t>
      </w:r>
      <w:r w:rsidR="00177C8C" w:rsidRPr="00D0125C">
        <w:rPr>
          <w:sz w:val="24"/>
          <w:szCs w:val="24"/>
          <w:lang w:val="en-US"/>
        </w:rPr>
        <w:t>world</w:t>
      </w:r>
      <w:r w:rsidRPr="00D0125C">
        <w:rPr>
          <w:sz w:val="24"/>
          <w:szCs w:val="24"/>
          <w:lang w:val="en-US"/>
        </w:rPr>
        <w:t xml:space="preserve"> deployment</w:t>
      </w:r>
      <w:r w:rsidR="00A84AB6" w:rsidRPr="00D0125C">
        <w:rPr>
          <w:sz w:val="24"/>
          <w:szCs w:val="24"/>
          <w:lang w:val="en-US"/>
        </w:rPr>
        <w:t>, as a tool for evaluating performance metrics.</w:t>
      </w:r>
      <w:bookmarkStart w:id="42" w:name="_Toc209465396"/>
      <w:r w:rsidR="00177C8C" w:rsidRPr="00D0125C">
        <w:rPr>
          <w:sz w:val="24"/>
          <w:szCs w:val="24"/>
          <w:lang w:val="en-US"/>
        </w:rPr>
        <w:t xml:space="preserve">  </w:t>
      </w:r>
    </w:p>
    <w:p w:rsidR="00A84AB6" w:rsidRDefault="00A84AB6" w:rsidP="00A84AB6">
      <w:pPr>
        <w:widowControl w:val="0"/>
        <w:autoSpaceDE w:val="0"/>
        <w:autoSpaceDN w:val="0"/>
        <w:adjustRightInd w:val="0"/>
        <w:rPr>
          <w:sz w:val="24"/>
          <w:szCs w:val="24"/>
          <w:lang w:val="en-US"/>
        </w:rPr>
      </w:pPr>
    </w:p>
    <w:p w:rsidR="00FA2B74" w:rsidRPr="00A84AB6" w:rsidRDefault="00A84AB6" w:rsidP="00A84AB6">
      <w:pPr>
        <w:widowControl w:val="0"/>
        <w:autoSpaceDE w:val="0"/>
        <w:autoSpaceDN w:val="0"/>
        <w:adjustRightInd w:val="0"/>
        <w:rPr>
          <w:b/>
          <w:sz w:val="24"/>
          <w:szCs w:val="24"/>
          <w:lang w:val="en-US"/>
        </w:rPr>
      </w:pPr>
      <w:r>
        <w:rPr>
          <w:b/>
          <w:sz w:val="24"/>
          <w:szCs w:val="24"/>
          <w:lang w:val="en-US"/>
        </w:rPr>
        <w:t>1.2</w:t>
      </w:r>
      <w:r w:rsidRPr="00A84AB6">
        <w:rPr>
          <w:b/>
          <w:sz w:val="24"/>
          <w:szCs w:val="24"/>
          <w:lang w:val="en-US"/>
        </w:rPr>
        <w:t xml:space="preserve">.5 </w:t>
      </w:r>
      <w:r w:rsidR="00FA2B74" w:rsidRPr="00A84AB6">
        <w:rPr>
          <w:b/>
          <w:sz w:val="24"/>
          <w:szCs w:val="24"/>
          <w:lang w:val="en-US"/>
        </w:rPr>
        <w:t>Economic Feasibility</w:t>
      </w:r>
      <w:bookmarkEnd w:id="42"/>
    </w:p>
    <w:p w:rsidR="00A84AB6" w:rsidRDefault="00A84AB6" w:rsidP="00A84AB6">
      <w:pPr>
        <w:pStyle w:val="BodyText"/>
      </w:pPr>
      <w:r>
        <w:t>Each proposed IEEE 802 LMSC standard shall provide evidence of economic feasibility. Demonstrate, as far as can reasonably be estimated, the economic feasibility of the proposed project for its intended applications. Among the areas that may be addressed in the cost for performance analysis are the following:</w:t>
      </w:r>
    </w:p>
    <w:p w:rsidR="00C71A6F" w:rsidRDefault="00C71A6F" w:rsidP="00C71A6F">
      <w:pPr>
        <w:widowControl w:val="0"/>
        <w:autoSpaceDE w:val="0"/>
        <w:autoSpaceDN w:val="0"/>
        <w:adjustRightInd w:val="0"/>
        <w:rPr>
          <w:sz w:val="24"/>
          <w:szCs w:val="24"/>
          <w:lang w:val="en-US"/>
        </w:rPr>
      </w:pPr>
    </w:p>
    <w:p w:rsidR="00C71A6F" w:rsidRDefault="00C71A6F" w:rsidP="00C71A6F">
      <w:pPr>
        <w:widowControl w:val="0"/>
        <w:autoSpaceDE w:val="0"/>
        <w:autoSpaceDN w:val="0"/>
        <w:adjustRightInd w:val="0"/>
      </w:pPr>
      <w:r w:rsidRPr="00C71A6F">
        <w:rPr>
          <w:sz w:val="24"/>
          <w:szCs w:val="24"/>
          <w:lang w:val="en-US"/>
        </w:rPr>
        <w:t>a)</w:t>
      </w:r>
      <w:r>
        <w:t xml:space="preserve"> Balanced costs (infrastructure versus attached stations).</w:t>
      </w:r>
    </w:p>
    <w:p w:rsidR="006A4DBC" w:rsidRPr="006A4DBC" w:rsidRDefault="00C71A6F" w:rsidP="006A4DBC">
      <w:pPr>
        <w:numPr>
          <w:ilvl w:val="0"/>
          <w:numId w:val="6"/>
        </w:numPr>
        <w:autoSpaceDE w:val="0"/>
        <w:autoSpaceDN w:val="0"/>
        <w:adjustRightInd w:val="0"/>
        <w:spacing w:before="240" w:after="60"/>
        <w:outlineLvl w:val="2"/>
        <w:rPr>
          <w:sz w:val="24"/>
          <w:szCs w:val="22"/>
          <w:lang w:val="en-US"/>
        </w:rPr>
      </w:pPr>
      <w:r w:rsidRPr="00AB1E3E">
        <w:rPr>
          <w:sz w:val="24"/>
          <w:szCs w:val="22"/>
          <w:lang w:val="en-US"/>
        </w:rPr>
        <w:lastRenderedPageBreak/>
        <w:t>WLAN equipment is accepted as having balanced costs. The development of Wireless capabilities to enhance the efficiency of WLAN network deployments and improve system level performance will not disrupt the established balance.</w:t>
      </w:r>
    </w:p>
    <w:p w:rsidR="00FA2B74" w:rsidRPr="006A4DBC" w:rsidRDefault="006A4DBC" w:rsidP="006A4DBC">
      <w:pPr>
        <w:numPr>
          <w:ilvl w:val="0"/>
          <w:numId w:val="6"/>
        </w:numPr>
        <w:autoSpaceDE w:val="0"/>
        <w:autoSpaceDN w:val="0"/>
        <w:adjustRightInd w:val="0"/>
        <w:spacing w:before="240" w:after="60"/>
        <w:outlineLvl w:val="2"/>
        <w:rPr>
          <w:sz w:val="24"/>
          <w:szCs w:val="22"/>
          <w:lang w:val="en-US"/>
        </w:rPr>
      </w:pPr>
      <w:r>
        <w:rPr>
          <w:sz w:val="24"/>
          <w:szCs w:val="22"/>
          <w:lang w:val="en-US"/>
        </w:rPr>
        <w:t xml:space="preserve">b) </w:t>
      </w:r>
      <w:r w:rsidR="00FA2B74" w:rsidRPr="006A4DBC">
        <w:rPr>
          <w:sz w:val="24"/>
          <w:szCs w:val="24"/>
          <w:lang w:val="en-US"/>
        </w:rPr>
        <w:t>Kn</w:t>
      </w:r>
      <w:r w:rsidR="00A84AB6">
        <w:rPr>
          <w:sz w:val="24"/>
          <w:szCs w:val="24"/>
          <w:lang w:val="en-US"/>
        </w:rPr>
        <w:t>own cost factors.</w:t>
      </w:r>
    </w:p>
    <w:p w:rsidR="0029167B" w:rsidRPr="00AB1E3E" w:rsidRDefault="0029167B" w:rsidP="00737CCC">
      <w:pPr>
        <w:widowControl w:val="0"/>
        <w:autoSpaceDE w:val="0"/>
        <w:autoSpaceDN w:val="0"/>
        <w:adjustRightInd w:val="0"/>
        <w:rPr>
          <w:sz w:val="24"/>
          <w:szCs w:val="24"/>
          <w:lang w:val="en-US"/>
        </w:rPr>
      </w:pPr>
    </w:p>
    <w:p w:rsidR="00737CCC" w:rsidRPr="00AB1E3E" w:rsidRDefault="00EA1AA6" w:rsidP="00717025">
      <w:pPr>
        <w:widowControl w:val="0"/>
        <w:autoSpaceDE w:val="0"/>
        <w:autoSpaceDN w:val="0"/>
        <w:adjustRightInd w:val="0"/>
        <w:rPr>
          <w:sz w:val="24"/>
          <w:szCs w:val="22"/>
          <w:lang w:val="en-US"/>
        </w:rPr>
      </w:pPr>
      <w:r w:rsidRPr="00AB1E3E">
        <w:rPr>
          <w:sz w:val="24"/>
          <w:szCs w:val="22"/>
        </w:rPr>
        <w:t xml:space="preserve">Support of the proposed standard will likely require a manufacturer to develop a modified radio, modem and firmware.  This is similar in principle to the transition between </w:t>
      </w:r>
      <w:r w:rsidR="00DD7138" w:rsidRPr="00AB1E3E">
        <w:rPr>
          <w:sz w:val="24"/>
          <w:szCs w:val="22"/>
        </w:rPr>
        <w:t xml:space="preserve">IEEE </w:t>
      </w:r>
      <w:r w:rsidR="00717025" w:rsidRPr="00AB1E3E">
        <w:rPr>
          <w:sz w:val="24"/>
          <w:szCs w:val="22"/>
        </w:rPr>
        <w:t xml:space="preserve">802.11n and </w:t>
      </w:r>
      <w:r w:rsidR="00DD7138" w:rsidRPr="00AB1E3E">
        <w:rPr>
          <w:sz w:val="24"/>
          <w:szCs w:val="22"/>
        </w:rPr>
        <w:t xml:space="preserve">IEEE </w:t>
      </w:r>
      <w:r w:rsidR="00717025" w:rsidRPr="00AB1E3E">
        <w:rPr>
          <w:sz w:val="24"/>
          <w:szCs w:val="22"/>
        </w:rPr>
        <w:t>802.11ac</w:t>
      </w:r>
      <w:r w:rsidR="00E9689A">
        <w:rPr>
          <w:sz w:val="24"/>
          <w:szCs w:val="22"/>
        </w:rPr>
        <w:t xml:space="preserve"> as well as in previous iterations of IEEE 802.11 </w:t>
      </w:r>
      <w:r w:rsidR="005E5BA5" w:rsidRPr="00AB1E3E">
        <w:rPr>
          <w:sz w:val="24"/>
          <w:szCs w:val="22"/>
        </w:rPr>
        <w:t>enhancements</w:t>
      </w:r>
      <w:r w:rsidRPr="00AB1E3E">
        <w:rPr>
          <w:sz w:val="24"/>
          <w:szCs w:val="22"/>
        </w:rPr>
        <w:t>.  The cost factors for these transitions are well known and the data for this is well understood</w:t>
      </w:r>
      <w:r w:rsidRPr="00AB1E3E">
        <w:rPr>
          <w:sz w:val="24"/>
          <w:szCs w:val="22"/>
          <w:lang w:val="en-US"/>
        </w:rPr>
        <w:t>.</w:t>
      </w:r>
    </w:p>
    <w:p w:rsidR="00737CCC" w:rsidRPr="00AB1E3E" w:rsidRDefault="00737CCC" w:rsidP="00FA2B74">
      <w:pPr>
        <w:widowControl w:val="0"/>
        <w:autoSpaceDE w:val="0"/>
        <w:autoSpaceDN w:val="0"/>
        <w:adjustRightInd w:val="0"/>
        <w:rPr>
          <w:sz w:val="24"/>
          <w:szCs w:val="24"/>
          <w:lang w:val="en-US"/>
        </w:rPr>
      </w:pPr>
    </w:p>
    <w:p w:rsidR="00FA2B74" w:rsidRPr="00AB1E3E" w:rsidRDefault="00FA2B74" w:rsidP="00FA2B74">
      <w:pPr>
        <w:widowControl w:val="0"/>
        <w:autoSpaceDE w:val="0"/>
        <w:autoSpaceDN w:val="0"/>
        <w:adjustRightInd w:val="0"/>
        <w:rPr>
          <w:sz w:val="24"/>
          <w:szCs w:val="24"/>
          <w:lang w:val="en-US"/>
        </w:rPr>
      </w:pPr>
      <w:r w:rsidRPr="00AB1E3E">
        <w:rPr>
          <w:sz w:val="24"/>
          <w:szCs w:val="24"/>
          <w:lang w:val="en-US"/>
        </w:rPr>
        <w:t>c)</w:t>
      </w:r>
      <w:r w:rsidR="00737CCC" w:rsidRPr="00AB1E3E">
        <w:rPr>
          <w:sz w:val="24"/>
          <w:szCs w:val="24"/>
          <w:lang w:val="en-US"/>
        </w:rPr>
        <w:t xml:space="preserve"> </w:t>
      </w:r>
      <w:r w:rsidRPr="00AB1E3E">
        <w:rPr>
          <w:sz w:val="24"/>
          <w:szCs w:val="24"/>
          <w:lang w:val="en-US"/>
        </w:rPr>
        <w:t>Consideration of installation costs</w:t>
      </w:r>
      <w:bookmarkStart w:id="43" w:name="_GoBack"/>
      <w:bookmarkEnd w:id="43"/>
      <w:r w:rsidR="00A84AB6">
        <w:rPr>
          <w:sz w:val="24"/>
          <w:szCs w:val="24"/>
          <w:lang w:val="en-US"/>
        </w:rPr>
        <w:t>.</w:t>
      </w:r>
    </w:p>
    <w:p w:rsidR="0029167B" w:rsidRPr="00AB1E3E" w:rsidRDefault="0029167B" w:rsidP="00737CCC">
      <w:pPr>
        <w:rPr>
          <w:sz w:val="24"/>
          <w:szCs w:val="24"/>
          <w:lang w:val="en-US"/>
        </w:rPr>
      </w:pPr>
    </w:p>
    <w:p w:rsidR="006A4DBC" w:rsidRDefault="00EA1AA6" w:rsidP="006A4DBC">
      <w:pPr>
        <w:rPr>
          <w:sz w:val="28"/>
          <w:szCs w:val="24"/>
          <w:lang w:val="en-US"/>
        </w:rPr>
      </w:pPr>
      <w:r w:rsidRPr="00AB1E3E">
        <w:rPr>
          <w:sz w:val="24"/>
          <w:szCs w:val="22"/>
        </w:rPr>
        <w:t xml:space="preserve">The proposed </w:t>
      </w:r>
      <w:r w:rsidR="00F61C71" w:rsidRPr="00AB1E3E">
        <w:rPr>
          <w:sz w:val="24"/>
          <w:szCs w:val="22"/>
        </w:rPr>
        <w:t xml:space="preserve">amendment </w:t>
      </w:r>
      <w:r w:rsidRPr="00AB1E3E">
        <w:rPr>
          <w:sz w:val="24"/>
          <w:szCs w:val="22"/>
        </w:rPr>
        <w:t>has no known impact on installation costs</w:t>
      </w:r>
      <w:r w:rsidR="00737CCC" w:rsidRPr="00AB1E3E">
        <w:rPr>
          <w:sz w:val="24"/>
          <w:szCs w:val="22"/>
          <w:lang w:val="en-US"/>
        </w:rPr>
        <w:t>.</w:t>
      </w:r>
      <w:r w:rsidR="00737CCC" w:rsidRPr="00AB1E3E">
        <w:rPr>
          <w:sz w:val="28"/>
          <w:szCs w:val="24"/>
          <w:lang w:val="en-US"/>
        </w:rPr>
        <w:t xml:space="preserve"> </w:t>
      </w:r>
    </w:p>
    <w:p w:rsidR="006A4DBC" w:rsidRDefault="006A4DBC" w:rsidP="006A4DBC">
      <w:pPr>
        <w:rPr>
          <w:sz w:val="28"/>
          <w:szCs w:val="24"/>
          <w:lang w:val="en-US"/>
        </w:rPr>
      </w:pPr>
    </w:p>
    <w:p w:rsidR="006A4DBC" w:rsidRDefault="006A4DBC" w:rsidP="006A4DBC">
      <w:r>
        <w:rPr>
          <w:sz w:val="28"/>
          <w:szCs w:val="24"/>
          <w:lang w:val="en-US"/>
        </w:rPr>
        <w:t>d)</w:t>
      </w:r>
      <w:r w:rsidR="00A84AB6">
        <w:rPr>
          <w:sz w:val="28"/>
          <w:szCs w:val="24"/>
          <w:lang w:val="en-US"/>
        </w:rPr>
        <w:t xml:space="preserve"> </w:t>
      </w:r>
      <w:r>
        <w:t>Consideration of operational costs (e.g., energy consumption).</w:t>
      </w:r>
    </w:p>
    <w:p w:rsidR="00E02066" w:rsidRPr="00D0125C" w:rsidRDefault="00F51823" w:rsidP="00E02066">
      <w:pPr>
        <w:autoSpaceDE w:val="0"/>
        <w:autoSpaceDN w:val="0"/>
        <w:adjustRightInd w:val="0"/>
        <w:spacing w:before="240" w:after="60"/>
        <w:outlineLvl w:val="2"/>
        <w:rPr>
          <w:sz w:val="24"/>
          <w:szCs w:val="22"/>
          <w:lang w:val="en-US"/>
        </w:rPr>
      </w:pPr>
      <w:r w:rsidRPr="00D0125C">
        <w:rPr>
          <w:sz w:val="24"/>
          <w:szCs w:val="22"/>
          <w:lang w:val="en-US"/>
        </w:rPr>
        <w:t xml:space="preserve">There are </w:t>
      </w:r>
      <w:r w:rsidR="003E0869" w:rsidRPr="00D0125C">
        <w:rPr>
          <w:sz w:val="24"/>
          <w:szCs w:val="22"/>
          <w:lang w:val="en-US"/>
        </w:rPr>
        <w:t>billion</w:t>
      </w:r>
      <w:r w:rsidR="00E7435B" w:rsidRPr="00D0125C">
        <w:rPr>
          <w:sz w:val="24"/>
          <w:szCs w:val="22"/>
          <w:lang w:val="en-US"/>
        </w:rPr>
        <w:t>s</w:t>
      </w:r>
      <w:r w:rsidRPr="00D0125C">
        <w:rPr>
          <w:sz w:val="24"/>
          <w:szCs w:val="22"/>
          <w:lang w:val="en-US"/>
        </w:rPr>
        <w:t xml:space="preserve"> of WLAN systems in operation around the world. </w:t>
      </w:r>
      <w:del w:id="44" w:author="Osama Aboul-Magd" w:date="2014-03-18T07:51:00Z">
        <w:r w:rsidRPr="00D0125C" w:rsidDel="003F3A8E">
          <w:rPr>
            <w:sz w:val="24"/>
            <w:szCs w:val="22"/>
            <w:lang w:val="en-US"/>
          </w:rPr>
          <w:delText xml:space="preserve"> </w:delText>
        </w:r>
      </w:del>
      <w:r w:rsidRPr="00D0125C">
        <w:rPr>
          <w:sz w:val="24"/>
          <w:szCs w:val="22"/>
          <w:lang w:val="en-US"/>
        </w:rPr>
        <w:t>WLAN systems ar</w:t>
      </w:r>
      <w:r w:rsidR="00E02066" w:rsidRPr="00D0125C">
        <w:rPr>
          <w:sz w:val="24"/>
          <w:szCs w:val="22"/>
          <w:lang w:val="en-US"/>
        </w:rPr>
        <w:t>e recognized to provide a</w:t>
      </w:r>
      <w:r w:rsidRPr="00D0125C">
        <w:rPr>
          <w:sz w:val="24"/>
          <w:szCs w:val="22"/>
          <w:lang w:val="en-US"/>
        </w:rPr>
        <w:t xml:space="preserve"> </w:t>
      </w:r>
      <w:r w:rsidR="00E02066" w:rsidRPr="00D0125C">
        <w:rPr>
          <w:sz w:val="24"/>
          <w:szCs w:val="22"/>
          <w:lang w:val="en-US"/>
        </w:rPr>
        <w:t xml:space="preserve">total cost of ownership (TCO) that provides a significant operation cost </w:t>
      </w:r>
      <w:r w:rsidR="003E0869" w:rsidRPr="00D0125C">
        <w:rPr>
          <w:sz w:val="24"/>
          <w:szCs w:val="22"/>
          <w:lang w:val="en-US"/>
        </w:rPr>
        <w:t xml:space="preserve">benefits. </w:t>
      </w:r>
      <w:r w:rsidRPr="00D0125C">
        <w:rPr>
          <w:sz w:val="24"/>
          <w:szCs w:val="22"/>
          <w:lang w:val="en-US"/>
        </w:rPr>
        <w:t xml:space="preserve">This amendment is </w:t>
      </w:r>
      <w:r w:rsidR="00E02066" w:rsidRPr="00D0125C">
        <w:rPr>
          <w:sz w:val="24"/>
          <w:szCs w:val="22"/>
          <w:lang w:val="en-US"/>
        </w:rPr>
        <w:t>not expected to change today’s operation costs.</w:t>
      </w:r>
    </w:p>
    <w:p w:rsidR="003E0869" w:rsidRPr="00D0125C" w:rsidRDefault="003E0869" w:rsidP="00E02066">
      <w:pPr>
        <w:autoSpaceDE w:val="0"/>
        <w:autoSpaceDN w:val="0"/>
        <w:adjustRightInd w:val="0"/>
        <w:spacing w:before="240" w:after="60"/>
        <w:outlineLvl w:val="2"/>
        <w:rPr>
          <w:sz w:val="24"/>
          <w:szCs w:val="22"/>
          <w:lang w:val="en-US"/>
        </w:rPr>
      </w:pPr>
      <w:r w:rsidRPr="00D0125C">
        <w:rPr>
          <w:sz w:val="24"/>
          <w:szCs w:val="22"/>
          <w:lang w:val="en-US"/>
        </w:rPr>
        <w:t>This amendment is targeting improved power saving per device as specified in the PAR.</w:t>
      </w:r>
    </w:p>
    <w:p w:rsidR="00E02066" w:rsidRDefault="00E02066" w:rsidP="00E02066">
      <w:pPr>
        <w:autoSpaceDE w:val="0"/>
        <w:autoSpaceDN w:val="0"/>
        <w:adjustRightInd w:val="0"/>
        <w:spacing w:before="240" w:after="60"/>
        <w:outlineLvl w:val="2"/>
      </w:pPr>
      <w:r>
        <w:t>e)</w:t>
      </w:r>
      <w:r w:rsidR="00A84AB6">
        <w:t xml:space="preserve"> </w:t>
      </w:r>
      <w:r>
        <w:t>Other areas, as appropriate</w:t>
      </w:r>
      <w:r w:rsidR="00A84AB6">
        <w:t>.</w:t>
      </w:r>
    </w:p>
    <w:p w:rsidR="00E02066" w:rsidRPr="00E02066" w:rsidRDefault="00E02066" w:rsidP="00E02066">
      <w:pPr>
        <w:autoSpaceDE w:val="0"/>
        <w:autoSpaceDN w:val="0"/>
        <w:adjustRightInd w:val="0"/>
        <w:spacing w:before="240" w:after="60"/>
        <w:outlineLvl w:val="2"/>
        <w:rPr>
          <w:sz w:val="24"/>
          <w:szCs w:val="22"/>
          <w:lang w:val="en-US"/>
        </w:rPr>
      </w:pPr>
      <w:r>
        <w:t>None.</w:t>
      </w:r>
    </w:p>
    <w:p w:rsidR="00F51823" w:rsidRPr="006A4DBC" w:rsidRDefault="00F51823" w:rsidP="006A4DBC">
      <w:pPr>
        <w:rPr>
          <w:sz w:val="28"/>
          <w:szCs w:val="24"/>
          <w:lang w:val="en-US"/>
        </w:rPr>
      </w:pPr>
    </w:p>
    <w:p w:rsidR="00CA09B2" w:rsidRPr="006A4DBC" w:rsidRDefault="00CA09B2" w:rsidP="006A4DBC">
      <w:pPr>
        <w:rPr>
          <w:sz w:val="28"/>
          <w:szCs w:val="24"/>
          <w:lang w:val="en-US"/>
        </w:rPr>
      </w:pPr>
      <w:r w:rsidRPr="006A4DBC">
        <w:rPr>
          <w:sz w:val="28"/>
          <w:szCs w:val="24"/>
        </w:rPr>
        <w:br w:type="page"/>
      </w:r>
      <w:r w:rsidRPr="006A4DBC">
        <w:rPr>
          <w:b/>
          <w:sz w:val="32"/>
        </w:rPr>
        <w:lastRenderedPageBreak/>
        <w:t>References:</w:t>
      </w:r>
    </w:p>
    <w:p w:rsidR="005C65D1" w:rsidRPr="00737CCC" w:rsidRDefault="005C65D1">
      <w:pPr>
        <w:rPr>
          <w:b/>
          <w:sz w:val="36"/>
        </w:rPr>
      </w:pPr>
    </w:p>
    <w:p w:rsidR="00CA09B2" w:rsidRPr="002C36F6" w:rsidRDefault="00CA09B2">
      <w:pPr>
        <w:rPr>
          <w:sz w:val="24"/>
        </w:rPr>
      </w:pPr>
    </w:p>
    <w:sectPr w:rsidR="00CA09B2" w:rsidRPr="002C36F6" w:rsidSect="00C13D20">
      <w:headerReference w:type="default" r:id="rId9"/>
      <w:footerReference w:type="default" r:id="rId10"/>
      <w:pgSz w:w="12240" w:h="15840" w:code="1"/>
      <w:pgMar w:top="1080" w:right="1080" w:bottom="1080" w:left="1080" w:header="432" w:footer="432" w:gutter="72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182" w:rsidRDefault="002A7182">
      <w:r>
        <w:separator/>
      </w:r>
    </w:p>
  </w:endnote>
  <w:endnote w:type="continuationSeparator" w:id="0">
    <w:p w:rsidR="002A7182" w:rsidRDefault="002A71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6FE" w:rsidRDefault="00B377E4">
    <w:pPr>
      <w:pStyle w:val="Footer"/>
      <w:tabs>
        <w:tab w:val="clear" w:pos="6480"/>
        <w:tab w:val="center" w:pos="4680"/>
        <w:tab w:val="right" w:pos="9360"/>
      </w:tabs>
    </w:pPr>
    <w:fldSimple w:instr=" SUBJECT  \* MERGEFORMAT ">
      <w:r w:rsidR="002A36FE">
        <w:t>Submission</w:t>
      </w:r>
    </w:fldSimple>
    <w:r w:rsidR="002A36FE">
      <w:tab/>
      <w:t xml:space="preserve">page </w:t>
    </w:r>
    <w:r>
      <w:fldChar w:fldCharType="begin"/>
    </w:r>
    <w:r w:rsidR="002A36FE">
      <w:instrText xml:space="preserve">page </w:instrText>
    </w:r>
    <w:r>
      <w:fldChar w:fldCharType="separate"/>
    </w:r>
    <w:r w:rsidR="005B2B1F">
      <w:rPr>
        <w:noProof/>
      </w:rPr>
      <w:t>1</w:t>
    </w:r>
    <w:r>
      <w:fldChar w:fldCharType="end"/>
    </w:r>
    <w:r w:rsidR="002A36FE">
      <w:tab/>
    </w:r>
    <w:fldSimple w:instr=" COMMENTS  \* MERGEFORMAT ">
      <w:r w:rsidR="0079753E">
        <w:t>Osama Aboul-Magd</w:t>
      </w:r>
      <w:r w:rsidR="002A36FE">
        <w:t>, Huawei Technologies</w:t>
      </w:r>
    </w:fldSimple>
  </w:p>
  <w:p w:rsidR="002A36FE" w:rsidRDefault="002A36F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182" w:rsidRDefault="002A7182">
      <w:r>
        <w:separator/>
      </w:r>
    </w:p>
  </w:footnote>
  <w:footnote w:type="continuationSeparator" w:id="0">
    <w:p w:rsidR="002A7182" w:rsidRDefault="002A71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6FE" w:rsidRDefault="00B377E4" w:rsidP="0098025D">
    <w:pPr>
      <w:pStyle w:val="Header"/>
      <w:tabs>
        <w:tab w:val="clear" w:pos="6480"/>
        <w:tab w:val="center" w:pos="4680"/>
        <w:tab w:val="right" w:pos="9360"/>
      </w:tabs>
    </w:pPr>
    <w:fldSimple w:instr=" KEYWORDS  \* MERGEFORMAT ">
      <w:ins w:id="45" w:author="Osama Aboul-Magd" w:date="2014-03-18T07:53:00Z">
        <w:r w:rsidR="005B2B1F">
          <w:t>March</w:t>
        </w:r>
      </w:ins>
      <w:del w:id="46" w:author="Osama Aboul-Magd" w:date="2014-03-18T07:53:00Z">
        <w:r w:rsidR="0079594A" w:rsidDel="005B2B1F">
          <w:delText>January</w:delText>
        </w:r>
      </w:del>
      <w:r w:rsidR="002A36FE">
        <w:t xml:space="preserve"> 201</w:t>
      </w:r>
    </w:fldSimple>
    <w:r w:rsidR="0079594A">
      <w:t>4</w:t>
    </w:r>
    <w:r w:rsidR="002A36FE">
      <w:tab/>
    </w:r>
    <w:r w:rsidR="002A36FE">
      <w:tab/>
    </w:r>
    <w:fldSimple w:instr=" TITLE  \* MERGEFORMAT ">
      <w:r w:rsidR="00D2255C">
        <w:t>doc.: IEEE 802.11-14/0169</w:t>
      </w:r>
      <w:r w:rsidR="002A36FE">
        <w:t>r</w:t>
      </w:r>
    </w:fldSimple>
    <w:ins w:id="47" w:author="Osama Aboul-Magd" w:date="2014-03-18T07:53:00Z">
      <w:r w:rsidR="005B2B1F">
        <w:t>1</w:t>
      </w:r>
    </w:ins>
    <w:del w:id="48" w:author="Osama Aboul-Magd" w:date="2014-03-18T07:53:00Z">
      <w:r w:rsidR="00AB1E3E" w:rsidDel="005B2B1F">
        <w:delText>0</w:delText>
      </w:r>
    </w:del>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EF07F30"/>
    <w:multiLevelType w:val="hybridMultilevel"/>
    <w:tmpl w:val="2331DD3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E"/>
    <w:multiLevelType w:val="multilevel"/>
    <w:tmpl w:val="0000000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nsid w:val="0000000F"/>
    <w:multiLevelType w:val="multilevel"/>
    <w:tmpl w:val="0000000F"/>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nsid w:val="00000011"/>
    <w:multiLevelType w:val="multilevel"/>
    <w:tmpl w:val="0000001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nsid w:val="00000013"/>
    <w:multiLevelType w:val="multilevel"/>
    <w:tmpl w:val="0000001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nsid w:val="00F329A8"/>
    <w:multiLevelType w:val="hybridMultilevel"/>
    <w:tmpl w:val="8A0C825C"/>
    <w:lvl w:ilvl="0" w:tplc="73C4A7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415AF6"/>
    <w:multiLevelType w:val="hybridMultilevel"/>
    <w:tmpl w:val="8C1E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90F84C"/>
    <w:multiLevelType w:val="hybridMultilevel"/>
    <w:tmpl w:val="429F2B4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FD344AB"/>
    <w:multiLevelType w:val="multilevel"/>
    <w:tmpl w:val="0DB09744"/>
    <w:lvl w:ilvl="0">
      <w:start w:val="1"/>
      <w:numFmt w:val="decimal"/>
      <w:pStyle w:val="LetteredLis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1F5F37E6"/>
    <w:multiLevelType w:val="multilevel"/>
    <w:tmpl w:val="6BEA7862"/>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8D377DE"/>
    <w:multiLevelType w:val="hybridMultilevel"/>
    <w:tmpl w:val="8E04916C"/>
    <w:lvl w:ilvl="0" w:tplc="4BDCACA8">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2977568"/>
    <w:multiLevelType w:val="hybridMultilevel"/>
    <w:tmpl w:val="B1E8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6"/>
  </w:num>
  <w:num w:numId="4">
    <w:abstractNumId w:val="0"/>
  </w:num>
  <w:num w:numId="5">
    <w:abstractNumId w:val="11"/>
  </w:num>
  <w:num w:numId="6">
    <w:abstractNumId w:val="8"/>
  </w:num>
  <w:num w:numId="7">
    <w:abstractNumId w:val="7"/>
  </w:num>
  <w:num w:numId="8">
    <w:abstractNumId w:val="2"/>
  </w:num>
  <w:num w:numId="9">
    <w:abstractNumId w:val="3"/>
  </w:num>
  <w:num w:numId="10">
    <w:abstractNumId w:val="5"/>
  </w:num>
  <w:num w:numId="11">
    <w:abstractNumId w:val="10"/>
  </w:num>
  <w:num w:numId="12">
    <w:abstractNumId w:val="9"/>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intFractionalCharacterWidth/>
  <w:mirrorMargins/>
  <w:hideSpellingErrors/>
  <w:proofState w:spelling="clean" w:grammar="clean"/>
  <w:stylePaneFormatFilter w:val="3F01"/>
  <w:trackRevision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109570"/>
  </w:hdrShapeDefaults>
  <w:footnotePr>
    <w:footnote w:id="-1"/>
    <w:footnote w:id="0"/>
  </w:footnotePr>
  <w:endnotePr>
    <w:endnote w:id="-1"/>
    <w:endnote w:id="0"/>
  </w:endnotePr>
  <w:compat/>
  <w:rsids>
    <w:rsidRoot w:val="000F4F3C"/>
    <w:rsid w:val="00010C33"/>
    <w:rsid w:val="00011134"/>
    <w:rsid w:val="00013B9D"/>
    <w:rsid w:val="000239E4"/>
    <w:rsid w:val="000245C3"/>
    <w:rsid w:val="00025958"/>
    <w:rsid w:val="00040CB3"/>
    <w:rsid w:val="000442F2"/>
    <w:rsid w:val="0005408D"/>
    <w:rsid w:val="000565A7"/>
    <w:rsid w:val="00056E43"/>
    <w:rsid w:val="00057C2E"/>
    <w:rsid w:val="000641C8"/>
    <w:rsid w:val="00065E4F"/>
    <w:rsid w:val="0008398A"/>
    <w:rsid w:val="000A3E11"/>
    <w:rsid w:val="000A7D30"/>
    <w:rsid w:val="000B55CE"/>
    <w:rsid w:val="000B5D93"/>
    <w:rsid w:val="000B7A01"/>
    <w:rsid w:val="000D2276"/>
    <w:rsid w:val="000D35B5"/>
    <w:rsid w:val="000F4F3C"/>
    <w:rsid w:val="0011197D"/>
    <w:rsid w:val="00120954"/>
    <w:rsid w:val="001222D4"/>
    <w:rsid w:val="001420B5"/>
    <w:rsid w:val="00152D41"/>
    <w:rsid w:val="001533DB"/>
    <w:rsid w:val="00177C8C"/>
    <w:rsid w:val="00196017"/>
    <w:rsid w:val="001A18EC"/>
    <w:rsid w:val="001C6AA1"/>
    <w:rsid w:val="001D0A25"/>
    <w:rsid w:val="001D723B"/>
    <w:rsid w:val="001D7BA6"/>
    <w:rsid w:val="001F49C3"/>
    <w:rsid w:val="00204659"/>
    <w:rsid w:val="00223410"/>
    <w:rsid w:val="00224C5E"/>
    <w:rsid w:val="002418ED"/>
    <w:rsid w:val="0024262F"/>
    <w:rsid w:val="00242803"/>
    <w:rsid w:val="00250313"/>
    <w:rsid w:val="00254444"/>
    <w:rsid w:val="00255E18"/>
    <w:rsid w:val="00256790"/>
    <w:rsid w:val="00266065"/>
    <w:rsid w:val="00267DFE"/>
    <w:rsid w:val="0027581E"/>
    <w:rsid w:val="00276225"/>
    <w:rsid w:val="0029020B"/>
    <w:rsid w:val="0029167B"/>
    <w:rsid w:val="00292EF6"/>
    <w:rsid w:val="002931BC"/>
    <w:rsid w:val="00294016"/>
    <w:rsid w:val="002A0436"/>
    <w:rsid w:val="002A36FE"/>
    <w:rsid w:val="002A7182"/>
    <w:rsid w:val="002B0EEE"/>
    <w:rsid w:val="002B1458"/>
    <w:rsid w:val="002B737F"/>
    <w:rsid w:val="002B74D0"/>
    <w:rsid w:val="002C1E2A"/>
    <w:rsid w:val="002C36F6"/>
    <w:rsid w:val="002D44BE"/>
    <w:rsid w:val="003064B5"/>
    <w:rsid w:val="00316D2D"/>
    <w:rsid w:val="00350556"/>
    <w:rsid w:val="00382AA6"/>
    <w:rsid w:val="00384B63"/>
    <w:rsid w:val="003A31A0"/>
    <w:rsid w:val="003A366F"/>
    <w:rsid w:val="003B0117"/>
    <w:rsid w:val="003B78C2"/>
    <w:rsid w:val="003E0869"/>
    <w:rsid w:val="003E0DAA"/>
    <w:rsid w:val="003F3A8E"/>
    <w:rsid w:val="0044173B"/>
    <w:rsid w:val="00442037"/>
    <w:rsid w:val="004424E4"/>
    <w:rsid w:val="00443CB2"/>
    <w:rsid w:val="00462407"/>
    <w:rsid w:val="0047113A"/>
    <w:rsid w:val="00476D4D"/>
    <w:rsid w:val="004920A5"/>
    <w:rsid w:val="004B44F4"/>
    <w:rsid w:val="004C3601"/>
    <w:rsid w:val="004C69F0"/>
    <w:rsid w:val="004E273B"/>
    <w:rsid w:val="004E6727"/>
    <w:rsid w:val="005127C0"/>
    <w:rsid w:val="0052584B"/>
    <w:rsid w:val="005332BF"/>
    <w:rsid w:val="00533791"/>
    <w:rsid w:val="005521F7"/>
    <w:rsid w:val="00562E22"/>
    <w:rsid w:val="00575D42"/>
    <w:rsid w:val="0059111F"/>
    <w:rsid w:val="005947B3"/>
    <w:rsid w:val="00597F98"/>
    <w:rsid w:val="005A7CC2"/>
    <w:rsid w:val="005B2B1F"/>
    <w:rsid w:val="005C65D1"/>
    <w:rsid w:val="005E4832"/>
    <w:rsid w:val="005E5BA5"/>
    <w:rsid w:val="005E5BBE"/>
    <w:rsid w:val="005F7820"/>
    <w:rsid w:val="0060600F"/>
    <w:rsid w:val="00620E21"/>
    <w:rsid w:val="0062440B"/>
    <w:rsid w:val="0063413A"/>
    <w:rsid w:val="00642465"/>
    <w:rsid w:val="00643523"/>
    <w:rsid w:val="0065316A"/>
    <w:rsid w:val="006720D4"/>
    <w:rsid w:val="00672AAC"/>
    <w:rsid w:val="00675778"/>
    <w:rsid w:val="0069283C"/>
    <w:rsid w:val="0069771C"/>
    <w:rsid w:val="006A4DBC"/>
    <w:rsid w:val="006B4C02"/>
    <w:rsid w:val="006C0727"/>
    <w:rsid w:val="006C1F96"/>
    <w:rsid w:val="006E145F"/>
    <w:rsid w:val="006E3B73"/>
    <w:rsid w:val="006E5D23"/>
    <w:rsid w:val="00701F7A"/>
    <w:rsid w:val="00704795"/>
    <w:rsid w:val="007133CD"/>
    <w:rsid w:val="00717025"/>
    <w:rsid w:val="00717AA6"/>
    <w:rsid w:val="00737CCC"/>
    <w:rsid w:val="007441EB"/>
    <w:rsid w:val="007455F0"/>
    <w:rsid w:val="00762182"/>
    <w:rsid w:val="00770572"/>
    <w:rsid w:val="00770E87"/>
    <w:rsid w:val="0078251A"/>
    <w:rsid w:val="007842C6"/>
    <w:rsid w:val="0079594A"/>
    <w:rsid w:val="0079753E"/>
    <w:rsid w:val="007A3CD5"/>
    <w:rsid w:val="007B0A54"/>
    <w:rsid w:val="007B0E88"/>
    <w:rsid w:val="007B3E74"/>
    <w:rsid w:val="007C0845"/>
    <w:rsid w:val="007C14AB"/>
    <w:rsid w:val="007D232F"/>
    <w:rsid w:val="007D6C83"/>
    <w:rsid w:val="0081279B"/>
    <w:rsid w:val="008255E5"/>
    <w:rsid w:val="00832602"/>
    <w:rsid w:val="00833283"/>
    <w:rsid w:val="00834043"/>
    <w:rsid w:val="0084721C"/>
    <w:rsid w:val="00847ACE"/>
    <w:rsid w:val="00851F01"/>
    <w:rsid w:val="0089149D"/>
    <w:rsid w:val="00893A33"/>
    <w:rsid w:val="00895222"/>
    <w:rsid w:val="008A0218"/>
    <w:rsid w:val="008B190C"/>
    <w:rsid w:val="008B5216"/>
    <w:rsid w:val="008C1BE0"/>
    <w:rsid w:val="008C1F06"/>
    <w:rsid w:val="008D4B48"/>
    <w:rsid w:val="008D6DBF"/>
    <w:rsid w:val="008E00F9"/>
    <w:rsid w:val="008E3C6E"/>
    <w:rsid w:val="0091775F"/>
    <w:rsid w:val="0092570C"/>
    <w:rsid w:val="00926677"/>
    <w:rsid w:val="00945392"/>
    <w:rsid w:val="00953886"/>
    <w:rsid w:val="009656E6"/>
    <w:rsid w:val="0097088E"/>
    <w:rsid w:val="0098025D"/>
    <w:rsid w:val="009828D5"/>
    <w:rsid w:val="00991933"/>
    <w:rsid w:val="00996A7A"/>
    <w:rsid w:val="009A639A"/>
    <w:rsid w:val="009B0C6C"/>
    <w:rsid w:val="009C0910"/>
    <w:rsid w:val="009C51C0"/>
    <w:rsid w:val="009D0446"/>
    <w:rsid w:val="009E0BDE"/>
    <w:rsid w:val="00A00B0B"/>
    <w:rsid w:val="00A0386D"/>
    <w:rsid w:val="00A0600D"/>
    <w:rsid w:val="00A102BE"/>
    <w:rsid w:val="00A16002"/>
    <w:rsid w:val="00A24D54"/>
    <w:rsid w:val="00A30165"/>
    <w:rsid w:val="00A3403D"/>
    <w:rsid w:val="00A84AB6"/>
    <w:rsid w:val="00A85451"/>
    <w:rsid w:val="00AA427C"/>
    <w:rsid w:val="00AA78C3"/>
    <w:rsid w:val="00AB066B"/>
    <w:rsid w:val="00AB1E3E"/>
    <w:rsid w:val="00AD4D8D"/>
    <w:rsid w:val="00AD4F3D"/>
    <w:rsid w:val="00AD7834"/>
    <w:rsid w:val="00AE2817"/>
    <w:rsid w:val="00AF0ACE"/>
    <w:rsid w:val="00AF297A"/>
    <w:rsid w:val="00AF48E5"/>
    <w:rsid w:val="00AF7214"/>
    <w:rsid w:val="00B17FD6"/>
    <w:rsid w:val="00B26CDD"/>
    <w:rsid w:val="00B32E80"/>
    <w:rsid w:val="00B377E4"/>
    <w:rsid w:val="00B670B9"/>
    <w:rsid w:val="00B67DD3"/>
    <w:rsid w:val="00B76A21"/>
    <w:rsid w:val="00B97DE9"/>
    <w:rsid w:val="00BA0A70"/>
    <w:rsid w:val="00BC1F71"/>
    <w:rsid w:val="00BC7B5B"/>
    <w:rsid w:val="00BD0E20"/>
    <w:rsid w:val="00BE2B23"/>
    <w:rsid w:val="00BE5954"/>
    <w:rsid w:val="00BE68C2"/>
    <w:rsid w:val="00C03410"/>
    <w:rsid w:val="00C06F71"/>
    <w:rsid w:val="00C13D20"/>
    <w:rsid w:val="00C14FDD"/>
    <w:rsid w:val="00C71A6F"/>
    <w:rsid w:val="00C94338"/>
    <w:rsid w:val="00C95C59"/>
    <w:rsid w:val="00C96383"/>
    <w:rsid w:val="00CA09B2"/>
    <w:rsid w:val="00CA230D"/>
    <w:rsid w:val="00CB64E1"/>
    <w:rsid w:val="00CD215C"/>
    <w:rsid w:val="00CF269D"/>
    <w:rsid w:val="00D0125C"/>
    <w:rsid w:val="00D134D3"/>
    <w:rsid w:val="00D2255C"/>
    <w:rsid w:val="00D32286"/>
    <w:rsid w:val="00D3261B"/>
    <w:rsid w:val="00D43BC2"/>
    <w:rsid w:val="00D47D01"/>
    <w:rsid w:val="00D51073"/>
    <w:rsid w:val="00D541DF"/>
    <w:rsid w:val="00D62C11"/>
    <w:rsid w:val="00D64021"/>
    <w:rsid w:val="00D74E2A"/>
    <w:rsid w:val="00D856A3"/>
    <w:rsid w:val="00D94946"/>
    <w:rsid w:val="00DA32E3"/>
    <w:rsid w:val="00DA7B6A"/>
    <w:rsid w:val="00DB25CE"/>
    <w:rsid w:val="00DC348D"/>
    <w:rsid w:val="00DC5646"/>
    <w:rsid w:val="00DC5A7B"/>
    <w:rsid w:val="00DD7138"/>
    <w:rsid w:val="00E02066"/>
    <w:rsid w:val="00E2382C"/>
    <w:rsid w:val="00E30D45"/>
    <w:rsid w:val="00E4678C"/>
    <w:rsid w:val="00E622A6"/>
    <w:rsid w:val="00E7435B"/>
    <w:rsid w:val="00E76ED6"/>
    <w:rsid w:val="00E83980"/>
    <w:rsid w:val="00E846E8"/>
    <w:rsid w:val="00E8635F"/>
    <w:rsid w:val="00E9689A"/>
    <w:rsid w:val="00EA1AA6"/>
    <w:rsid w:val="00EA6AF3"/>
    <w:rsid w:val="00ED6ECF"/>
    <w:rsid w:val="00EE182B"/>
    <w:rsid w:val="00EE46EA"/>
    <w:rsid w:val="00EE4BB1"/>
    <w:rsid w:val="00F15E16"/>
    <w:rsid w:val="00F4454A"/>
    <w:rsid w:val="00F51823"/>
    <w:rsid w:val="00F5550B"/>
    <w:rsid w:val="00F60833"/>
    <w:rsid w:val="00F61C71"/>
    <w:rsid w:val="00F82003"/>
    <w:rsid w:val="00F96B5F"/>
    <w:rsid w:val="00FA2B74"/>
    <w:rsid w:val="00FC0A21"/>
    <w:rsid w:val="00FE55B3"/>
    <w:rsid w:val="00FE6AEA"/>
    <w:rsid w:val="00FF2005"/>
    <w:rsid w:val="00FF2BE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3D20"/>
    <w:rPr>
      <w:sz w:val="22"/>
      <w:lang w:val="en-GB"/>
    </w:rPr>
  </w:style>
  <w:style w:type="paragraph" w:styleId="Heading1">
    <w:name w:val="heading 1"/>
    <w:basedOn w:val="Normal"/>
    <w:next w:val="Normal"/>
    <w:qFormat/>
    <w:rsid w:val="00C13D20"/>
    <w:pPr>
      <w:keepNext/>
      <w:keepLines/>
      <w:spacing w:before="320"/>
      <w:outlineLvl w:val="0"/>
    </w:pPr>
    <w:rPr>
      <w:rFonts w:ascii="Arial" w:hAnsi="Arial"/>
      <w:b/>
      <w:sz w:val="32"/>
      <w:u w:val="single"/>
    </w:rPr>
  </w:style>
  <w:style w:type="paragraph" w:styleId="Heading2">
    <w:name w:val="heading 2"/>
    <w:basedOn w:val="Normal"/>
    <w:next w:val="Normal"/>
    <w:qFormat/>
    <w:rsid w:val="00C13D20"/>
    <w:pPr>
      <w:keepNext/>
      <w:keepLines/>
      <w:spacing w:before="280"/>
      <w:outlineLvl w:val="1"/>
    </w:pPr>
    <w:rPr>
      <w:rFonts w:ascii="Arial" w:hAnsi="Arial"/>
      <w:b/>
      <w:sz w:val="28"/>
      <w:u w:val="single"/>
    </w:rPr>
  </w:style>
  <w:style w:type="paragraph" w:styleId="Heading3">
    <w:name w:val="heading 3"/>
    <w:basedOn w:val="Normal"/>
    <w:next w:val="Normal"/>
    <w:qFormat/>
    <w:rsid w:val="00C13D20"/>
    <w:pPr>
      <w:keepNext/>
      <w:keepLines/>
      <w:spacing w:before="240" w:after="60"/>
      <w:outlineLvl w:val="2"/>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13D20"/>
    <w:pPr>
      <w:pBdr>
        <w:top w:val="single" w:sz="6" w:space="1" w:color="auto"/>
      </w:pBdr>
      <w:tabs>
        <w:tab w:val="center" w:pos="6480"/>
        <w:tab w:val="right" w:pos="12960"/>
      </w:tabs>
    </w:pPr>
    <w:rPr>
      <w:sz w:val="24"/>
    </w:rPr>
  </w:style>
  <w:style w:type="paragraph" w:styleId="Header">
    <w:name w:val="header"/>
    <w:basedOn w:val="Normal"/>
    <w:rsid w:val="00C13D20"/>
    <w:pPr>
      <w:pBdr>
        <w:bottom w:val="single" w:sz="6" w:space="2" w:color="auto"/>
      </w:pBdr>
      <w:tabs>
        <w:tab w:val="center" w:pos="6480"/>
        <w:tab w:val="right" w:pos="12960"/>
      </w:tabs>
    </w:pPr>
    <w:rPr>
      <w:b/>
      <w:sz w:val="28"/>
    </w:rPr>
  </w:style>
  <w:style w:type="paragraph" w:customStyle="1" w:styleId="T1">
    <w:name w:val="T1"/>
    <w:basedOn w:val="Normal"/>
    <w:rsid w:val="00C13D20"/>
    <w:pPr>
      <w:jc w:val="center"/>
    </w:pPr>
    <w:rPr>
      <w:b/>
      <w:sz w:val="28"/>
    </w:rPr>
  </w:style>
  <w:style w:type="paragraph" w:customStyle="1" w:styleId="T2">
    <w:name w:val="T2"/>
    <w:basedOn w:val="T1"/>
    <w:rsid w:val="00C13D20"/>
    <w:pPr>
      <w:spacing w:after="240"/>
      <w:ind w:left="720" w:right="720"/>
    </w:pPr>
  </w:style>
  <w:style w:type="paragraph" w:customStyle="1" w:styleId="T3">
    <w:name w:val="T3"/>
    <w:basedOn w:val="T1"/>
    <w:rsid w:val="00C13D20"/>
    <w:pPr>
      <w:pBdr>
        <w:bottom w:val="single" w:sz="6" w:space="1" w:color="auto"/>
      </w:pBdr>
      <w:tabs>
        <w:tab w:val="center" w:pos="4680"/>
      </w:tabs>
      <w:spacing w:after="240"/>
      <w:jc w:val="left"/>
    </w:pPr>
    <w:rPr>
      <w:b w:val="0"/>
      <w:sz w:val="24"/>
    </w:rPr>
  </w:style>
  <w:style w:type="paragraph" w:styleId="BodyTextIndent">
    <w:name w:val="Body Text Indent"/>
    <w:basedOn w:val="Normal"/>
    <w:rsid w:val="00C13D20"/>
    <w:pPr>
      <w:ind w:left="720" w:hanging="720"/>
    </w:pPr>
  </w:style>
  <w:style w:type="character" w:styleId="Hyperlink">
    <w:name w:val="Hyperlink"/>
    <w:basedOn w:val="DefaultParagraphFont"/>
    <w:rsid w:val="00C13D20"/>
    <w:rPr>
      <w:color w:val="0000FF"/>
      <w:u w:val="single"/>
    </w:rPr>
  </w:style>
  <w:style w:type="paragraph" w:styleId="NormalWeb">
    <w:name w:val="Normal (Web)"/>
    <w:basedOn w:val="Normal"/>
    <w:rsid w:val="000239E4"/>
    <w:pPr>
      <w:spacing w:before="100" w:beforeAutospacing="1" w:after="100" w:afterAutospacing="1"/>
    </w:pPr>
    <w:rPr>
      <w:rFonts w:eastAsia="MS Mincho"/>
      <w:sz w:val="24"/>
      <w:szCs w:val="24"/>
      <w:lang w:val="en-US" w:eastAsia="ja-JP"/>
    </w:rPr>
  </w:style>
  <w:style w:type="paragraph" w:styleId="z-BottomofForm">
    <w:name w:val="HTML Bottom of Form"/>
    <w:basedOn w:val="Normal"/>
    <w:next w:val="Normal"/>
    <w:link w:val="z-BottomofFormChar"/>
    <w:hidden/>
    <w:rsid w:val="000239E4"/>
    <w:pPr>
      <w:pBdr>
        <w:top w:val="single" w:sz="6" w:space="1" w:color="auto"/>
      </w:pBdr>
      <w:jc w:val="center"/>
    </w:pPr>
    <w:rPr>
      <w:rFonts w:ascii="Arial" w:eastAsia="MS Mincho" w:hAnsi="Arial" w:cs="Arial"/>
      <w:vanish/>
      <w:sz w:val="16"/>
      <w:szCs w:val="16"/>
      <w:lang w:val="en-US" w:eastAsia="ja-JP"/>
    </w:rPr>
  </w:style>
  <w:style w:type="character" w:customStyle="1" w:styleId="z-BottomofFormChar">
    <w:name w:val="z-Bottom of Form Char"/>
    <w:basedOn w:val="DefaultParagraphFont"/>
    <w:link w:val="z-BottomofForm"/>
    <w:rsid w:val="000239E4"/>
    <w:rPr>
      <w:rFonts w:ascii="Arial" w:eastAsia="MS Mincho" w:hAnsi="Arial" w:cs="Arial"/>
      <w:vanish/>
      <w:sz w:val="16"/>
      <w:szCs w:val="16"/>
      <w:lang w:eastAsia="ja-JP"/>
    </w:rPr>
  </w:style>
  <w:style w:type="paragraph" w:styleId="Title">
    <w:name w:val="Title"/>
    <w:basedOn w:val="Normal"/>
    <w:next w:val="Normal"/>
    <w:link w:val="TitleChar"/>
    <w:qFormat/>
    <w:rsid w:val="002C36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C36F6"/>
    <w:rPr>
      <w:rFonts w:asciiTheme="majorHAnsi" w:eastAsiaTheme="majorEastAsia" w:hAnsiTheme="majorHAnsi" w:cstheme="majorBidi"/>
      <w:color w:val="17365D" w:themeColor="text2" w:themeShade="BF"/>
      <w:spacing w:val="5"/>
      <w:kern w:val="28"/>
      <w:sz w:val="52"/>
      <w:szCs w:val="52"/>
      <w:lang w:val="en-GB"/>
    </w:rPr>
  </w:style>
  <w:style w:type="paragraph" w:styleId="TOC1">
    <w:name w:val="toc 1"/>
    <w:basedOn w:val="Normal"/>
    <w:next w:val="Normal"/>
    <w:autoRedefine/>
    <w:uiPriority w:val="39"/>
    <w:rsid w:val="002C36F6"/>
  </w:style>
  <w:style w:type="paragraph" w:styleId="TOC2">
    <w:name w:val="toc 2"/>
    <w:basedOn w:val="Normal"/>
    <w:next w:val="Normal"/>
    <w:autoRedefine/>
    <w:uiPriority w:val="39"/>
    <w:rsid w:val="002C36F6"/>
    <w:pPr>
      <w:ind w:left="220"/>
    </w:pPr>
  </w:style>
  <w:style w:type="paragraph" w:styleId="TOC3">
    <w:name w:val="toc 3"/>
    <w:basedOn w:val="Normal"/>
    <w:next w:val="Normal"/>
    <w:autoRedefine/>
    <w:rsid w:val="002C36F6"/>
    <w:pPr>
      <w:ind w:left="440"/>
    </w:pPr>
  </w:style>
  <w:style w:type="paragraph" w:styleId="TOC4">
    <w:name w:val="toc 4"/>
    <w:basedOn w:val="Normal"/>
    <w:next w:val="Normal"/>
    <w:autoRedefine/>
    <w:rsid w:val="002C36F6"/>
    <w:pPr>
      <w:ind w:left="660"/>
    </w:pPr>
  </w:style>
  <w:style w:type="paragraph" w:styleId="TOC5">
    <w:name w:val="toc 5"/>
    <w:basedOn w:val="Normal"/>
    <w:next w:val="Normal"/>
    <w:autoRedefine/>
    <w:rsid w:val="002C36F6"/>
    <w:pPr>
      <w:ind w:left="880"/>
    </w:pPr>
  </w:style>
  <w:style w:type="paragraph" w:styleId="TOC6">
    <w:name w:val="toc 6"/>
    <w:basedOn w:val="Normal"/>
    <w:next w:val="Normal"/>
    <w:autoRedefine/>
    <w:rsid w:val="002C36F6"/>
    <w:pPr>
      <w:ind w:left="1100"/>
    </w:pPr>
  </w:style>
  <w:style w:type="paragraph" w:styleId="TOC7">
    <w:name w:val="toc 7"/>
    <w:basedOn w:val="Normal"/>
    <w:next w:val="Normal"/>
    <w:autoRedefine/>
    <w:rsid w:val="002C36F6"/>
    <w:pPr>
      <w:ind w:left="1320"/>
    </w:pPr>
  </w:style>
  <w:style w:type="paragraph" w:styleId="TOC8">
    <w:name w:val="toc 8"/>
    <w:basedOn w:val="Normal"/>
    <w:next w:val="Normal"/>
    <w:autoRedefine/>
    <w:rsid w:val="002C36F6"/>
    <w:pPr>
      <w:ind w:left="1540"/>
    </w:pPr>
  </w:style>
  <w:style w:type="paragraph" w:styleId="TOC9">
    <w:name w:val="toc 9"/>
    <w:basedOn w:val="Normal"/>
    <w:next w:val="Normal"/>
    <w:autoRedefine/>
    <w:rsid w:val="002C36F6"/>
    <w:pPr>
      <w:ind w:left="1760"/>
    </w:pPr>
  </w:style>
  <w:style w:type="paragraph" w:styleId="ListParagraph">
    <w:name w:val="List Paragraph"/>
    <w:basedOn w:val="Normal"/>
    <w:uiPriority w:val="34"/>
    <w:qFormat/>
    <w:rsid w:val="002C36F6"/>
    <w:pPr>
      <w:ind w:left="720"/>
      <w:contextualSpacing/>
    </w:pPr>
  </w:style>
  <w:style w:type="paragraph" w:styleId="BalloonText">
    <w:name w:val="Balloon Text"/>
    <w:basedOn w:val="Normal"/>
    <w:link w:val="BalloonTextChar"/>
    <w:rsid w:val="0091775F"/>
    <w:rPr>
      <w:rFonts w:ascii="Lucida Grande" w:hAnsi="Lucida Grande" w:cs="Lucida Grande"/>
      <w:sz w:val="18"/>
      <w:szCs w:val="18"/>
    </w:rPr>
  </w:style>
  <w:style w:type="character" w:customStyle="1" w:styleId="BalloonTextChar">
    <w:name w:val="Balloon Text Char"/>
    <w:basedOn w:val="DefaultParagraphFont"/>
    <w:link w:val="BalloonText"/>
    <w:rsid w:val="0091775F"/>
    <w:rPr>
      <w:rFonts w:ascii="Lucida Grande" w:hAnsi="Lucida Grande" w:cs="Lucida Grande"/>
      <w:sz w:val="18"/>
      <w:szCs w:val="18"/>
      <w:lang w:val="en-GB"/>
    </w:rPr>
  </w:style>
  <w:style w:type="character" w:styleId="CommentReference">
    <w:name w:val="annotation reference"/>
    <w:basedOn w:val="DefaultParagraphFont"/>
    <w:rsid w:val="00E622A6"/>
    <w:rPr>
      <w:sz w:val="18"/>
      <w:szCs w:val="18"/>
    </w:rPr>
  </w:style>
  <w:style w:type="paragraph" w:styleId="CommentText">
    <w:name w:val="annotation text"/>
    <w:basedOn w:val="Normal"/>
    <w:link w:val="CommentTextChar"/>
    <w:rsid w:val="00E622A6"/>
    <w:rPr>
      <w:rFonts w:eastAsia="SimSun"/>
      <w:sz w:val="24"/>
      <w:szCs w:val="24"/>
    </w:rPr>
  </w:style>
  <w:style w:type="character" w:customStyle="1" w:styleId="CommentTextChar">
    <w:name w:val="Comment Text Char"/>
    <w:basedOn w:val="DefaultParagraphFont"/>
    <w:link w:val="CommentText"/>
    <w:rsid w:val="00E622A6"/>
    <w:rPr>
      <w:rFonts w:eastAsia="SimSun"/>
      <w:sz w:val="24"/>
      <w:szCs w:val="24"/>
      <w:lang w:val="en-GB"/>
    </w:rPr>
  </w:style>
  <w:style w:type="paragraph" w:styleId="BodyText">
    <w:name w:val="Body Text"/>
    <w:basedOn w:val="Normal"/>
    <w:link w:val="BodyTextChar"/>
    <w:rsid w:val="00C71A6F"/>
    <w:pPr>
      <w:suppressAutoHyphens/>
      <w:spacing w:after="120"/>
    </w:pPr>
    <w:rPr>
      <w:sz w:val="24"/>
      <w:lang w:val="en-US" w:eastAsia="zh-CN"/>
    </w:rPr>
  </w:style>
  <w:style w:type="character" w:customStyle="1" w:styleId="BodyTextChar">
    <w:name w:val="Body Text Char"/>
    <w:basedOn w:val="DefaultParagraphFont"/>
    <w:link w:val="BodyText"/>
    <w:rsid w:val="00C71A6F"/>
    <w:rPr>
      <w:sz w:val="24"/>
      <w:lang w:eastAsia="zh-CN"/>
    </w:rPr>
  </w:style>
  <w:style w:type="paragraph" w:customStyle="1" w:styleId="LetteredList1">
    <w:name w:val="Lettered List 1"/>
    <w:basedOn w:val="Normal"/>
    <w:rsid w:val="00C71A6F"/>
    <w:pPr>
      <w:numPr>
        <w:numId w:val="12"/>
      </w:numPr>
      <w:tabs>
        <w:tab w:val="left" w:pos="0"/>
      </w:tabs>
      <w:suppressAutoHyphens/>
    </w:pPr>
    <w:rPr>
      <w:sz w:val="24"/>
      <w:lang w:val="en-US"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GB"/>
    </w:rPr>
  </w:style>
  <w:style w:type="paragraph" w:styleId="Heading1">
    <w:name w:val="heading 1"/>
    <w:basedOn w:val="Normal"/>
    <w:next w:val="Normal"/>
    <w:qFormat/>
    <w:pPr>
      <w:keepNext/>
      <w:keepLines/>
      <w:spacing w:before="320"/>
      <w:outlineLvl w:val="0"/>
    </w:pPr>
    <w:rPr>
      <w:rFonts w:ascii="Arial" w:hAnsi="Arial"/>
      <w:b/>
      <w:sz w:val="32"/>
      <w:u w:val="single"/>
    </w:rPr>
  </w:style>
  <w:style w:type="paragraph" w:styleId="Heading2">
    <w:name w:val="heading 2"/>
    <w:basedOn w:val="Normal"/>
    <w:next w:val="Normal"/>
    <w:qFormat/>
    <w:pPr>
      <w:keepNext/>
      <w:keepLines/>
      <w:spacing w:before="280"/>
      <w:outlineLvl w:val="1"/>
    </w:pPr>
    <w:rPr>
      <w:rFonts w:ascii="Arial" w:hAnsi="Arial"/>
      <w:b/>
      <w:sz w:val="28"/>
      <w:u w:val="single"/>
    </w:rPr>
  </w:style>
  <w:style w:type="paragraph" w:styleId="Heading3">
    <w:name w:val="heading 3"/>
    <w:basedOn w:val="Normal"/>
    <w:next w:val="Normal"/>
    <w:qFormat/>
    <w:pPr>
      <w:keepNext/>
      <w:keepLines/>
      <w:spacing w:before="240" w:after="60"/>
      <w:outlineLvl w:val="2"/>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single" w:sz="6" w:space="1" w:color="auto"/>
      </w:pBdr>
      <w:tabs>
        <w:tab w:val="center" w:pos="6480"/>
        <w:tab w:val="right" w:pos="12960"/>
      </w:tabs>
    </w:pPr>
    <w:rPr>
      <w:sz w:val="24"/>
    </w:rPr>
  </w:style>
  <w:style w:type="paragraph" w:styleId="Header">
    <w:name w:val="header"/>
    <w:basedOn w:val="Normal"/>
    <w:pPr>
      <w:pBdr>
        <w:bottom w:val="single" w:sz="6" w:space="2" w:color="auto"/>
      </w:pBdr>
      <w:tabs>
        <w:tab w:val="center" w:pos="6480"/>
        <w:tab w:val="right" w:pos="12960"/>
      </w:tabs>
    </w:pPr>
    <w:rPr>
      <w:b/>
      <w:sz w:val="28"/>
    </w:rPr>
  </w:style>
  <w:style w:type="paragraph" w:customStyle="1" w:styleId="T1">
    <w:name w:val="T1"/>
    <w:basedOn w:val="Normal"/>
    <w:pPr>
      <w:jc w:val="center"/>
    </w:pPr>
    <w:rPr>
      <w:b/>
      <w:sz w:val="28"/>
    </w:rPr>
  </w:style>
  <w:style w:type="paragraph" w:customStyle="1" w:styleId="T2">
    <w:name w:val="T2"/>
    <w:basedOn w:val="T1"/>
    <w:pPr>
      <w:spacing w:after="240"/>
      <w:ind w:left="720" w:right="720"/>
    </w:pPr>
  </w:style>
  <w:style w:type="paragraph" w:customStyle="1" w:styleId="T3">
    <w:name w:val="T3"/>
    <w:basedOn w:val="T1"/>
    <w:pPr>
      <w:pBdr>
        <w:bottom w:val="single" w:sz="6" w:space="1" w:color="auto"/>
      </w:pBdr>
      <w:tabs>
        <w:tab w:val="center" w:pos="4680"/>
      </w:tabs>
      <w:spacing w:after="240"/>
      <w:jc w:val="left"/>
    </w:pPr>
    <w:rPr>
      <w:b w:val="0"/>
      <w:sz w:val="24"/>
    </w:rPr>
  </w:style>
  <w:style w:type="paragraph" w:styleId="BodyTextIndent">
    <w:name w:val="Body Text Indent"/>
    <w:basedOn w:val="Normal"/>
    <w:pPr>
      <w:ind w:left="720" w:hanging="720"/>
    </w:pPr>
  </w:style>
  <w:style w:type="character" w:styleId="Hyperlink">
    <w:name w:val="Hyperlink"/>
    <w:basedOn w:val="DefaultParagraphFont"/>
    <w:rPr>
      <w:color w:val="0000FF"/>
      <w:u w:val="single"/>
    </w:rPr>
  </w:style>
  <w:style w:type="paragraph" w:styleId="NormalWeb">
    <w:name w:val="Normal (Web)"/>
    <w:basedOn w:val="Normal"/>
    <w:rsid w:val="000239E4"/>
    <w:pPr>
      <w:spacing w:before="100" w:beforeAutospacing="1" w:after="100" w:afterAutospacing="1"/>
    </w:pPr>
    <w:rPr>
      <w:rFonts w:eastAsia="MS Mincho"/>
      <w:sz w:val="24"/>
      <w:szCs w:val="24"/>
      <w:lang w:val="en-US" w:eastAsia="ja-JP"/>
    </w:rPr>
  </w:style>
  <w:style w:type="paragraph" w:styleId="z-BottomofForm">
    <w:name w:val="HTML Bottom of Form"/>
    <w:basedOn w:val="Normal"/>
    <w:next w:val="Normal"/>
    <w:link w:val="z-BottomofFormChar"/>
    <w:hidden/>
    <w:rsid w:val="000239E4"/>
    <w:pPr>
      <w:pBdr>
        <w:top w:val="single" w:sz="6" w:space="1" w:color="auto"/>
      </w:pBdr>
      <w:jc w:val="center"/>
    </w:pPr>
    <w:rPr>
      <w:rFonts w:ascii="Arial" w:eastAsia="MS Mincho" w:hAnsi="Arial" w:cs="Arial"/>
      <w:vanish/>
      <w:sz w:val="16"/>
      <w:szCs w:val="16"/>
      <w:lang w:val="en-US" w:eastAsia="ja-JP"/>
    </w:rPr>
  </w:style>
  <w:style w:type="character" w:customStyle="1" w:styleId="z-BottomofFormChar">
    <w:name w:val="z-Bottom of Form Char"/>
    <w:basedOn w:val="DefaultParagraphFont"/>
    <w:link w:val="z-BottomofForm"/>
    <w:rsid w:val="000239E4"/>
    <w:rPr>
      <w:rFonts w:ascii="Arial" w:eastAsia="MS Mincho" w:hAnsi="Arial" w:cs="Arial"/>
      <w:vanish/>
      <w:sz w:val="16"/>
      <w:szCs w:val="16"/>
      <w:lang w:eastAsia="ja-JP"/>
    </w:rPr>
  </w:style>
  <w:style w:type="paragraph" w:styleId="Title">
    <w:name w:val="Title"/>
    <w:basedOn w:val="Normal"/>
    <w:next w:val="Normal"/>
    <w:link w:val="TitleChar"/>
    <w:qFormat/>
    <w:rsid w:val="002C36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C36F6"/>
    <w:rPr>
      <w:rFonts w:asciiTheme="majorHAnsi" w:eastAsiaTheme="majorEastAsia" w:hAnsiTheme="majorHAnsi" w:cstheme="majorBidi"/>
      <w:color w:val="17365D" w:themeColor="text2" w:themeShade="BF"/>
      <w:spacing w:val="5"/>
      <w:kern w:val="28"/>
      <w:sz w:val="52"/>
      <w:szCs w:val="52"/>
      <w:lang w:val="en-GB"/>
    </w:rPr>
  </w:style>
  <w:style w:type="paragraph" w:styleId="TOC1">
    <w:name w:val="toc 1"/>
    <w:basedOn w:val="Normal"/>
    <w:next w:val="Normal"/>
    <w:autoRedefine/>
    <w:uiPriority w:val="39"/>
    <w:rsid w:val="002C36F6"/>
  </w:style>
  <w:style w:type="paragraph" w:styleId="TOC2">
    <w:name w:val="toc 2"/>
    <w:basedOn w:val="Normal"/>
    <w:next w:val="Normal"/>
    <w:autoRedefine/>
    <w:uiPriority w:val="39"/>
    <w:rsid w:val="002C36F6"/>
    <w:pPr>
      <w:ind w:left="220"/>
    </w:pPr>
  </w:style>
  <w:style w:type="paragraph" w:styleId="TOC3">
    <w:name w:val="toc 3"/>
    <w:basedOn w:val="Normal"/>
    <w:next w:val="Normal"/>
    <w:autoRedefine/>
    <w:rsid w:val="002C36F6"/>
    <w:pPr>
      <w:ind w:left="440"/>
    </w:pPr>
  </w:style>
  <w:style w:type="paragraph" w:styleId="TOC4">
    <w:name w:val="toc 4"/>
    <w:basedOn w:val="Normal"/>
    <w:next w:val="Normal"/>
    <w:autoRedefine/>
    <w:rsid w:val="002C36F6"/>
    <w:pPr>
      <w:ind w:left="660"/>
    </w:pPr>
  </w:style>
  <w:style w:type="paragraph" w:styleId="TOC5">
    <w:name w:val="toc 5"/>
    <w:basedOn w:val="Normal"/>
    <w:next w:val="Normal"/>
    <w:autoRedefine/>
    <w:rsid w:val="002C36F6"/>
    <w:pPr>
      <w:ind w:left="880"/>
    </w:pPr>
  </w:style>
  <w:style w:type="paragraph" w:styleId="TOC6">
    <w:name w:val="toc 6"/>
    <w:basedOn w:val="Normal"/>
    <w:next w:val="Normal"/>
    <w:autoRedefine/>
    <w:rsid w:val="002C36F6"/>
    <w:pPr>
      <w:ind w:left="1100"/>
    </w:pPr>
  </w:style>
  <w:style w:type="paragraph" w:styleId="TOC7">
    <w:name w:val="toc 7"/>
    <w:basedOn w:val="Normal"/>
    <w:next w:val="Normal"/>
    <w:autoRedefine/>
    <w:rsid w:val="002C36F6"/>
    <w:pPr>
      <w:ind w:left="1320"/>
    </w:pPr>
  </w:style>
  <w:style w:type="paragraph" w:styleId="TOC8">
    <w:name w:val="toc 8"/>
    <w:basedOn w:val="Normal"/>
    <w:next w:val="Normal"/>
    <w:autoRedefine/>
    <w:rsid w:val="002C36F6"/>
    <w:pPr>
      <w:ind w:left="1540"/>
    </w:pPr>
  </w:style>
  <w:style w:type="paragraph" w:styleId="TOC9">
    <w:name w:val="toc 9"/>
    <w:basedOn w:val="Normal"/>
    <w:next w:val="Normal"/>
    <w:autoRedefine/>
    <w:rsid w:val="002C36F6"/>
    <w:pPr>
      <w:ind w:left="1760"/>
    </w:pPr>
  </w:style>
  <w:style w:type="paragraph" w:styleId="ListParagraph">
    <w:name w:val="List Paragraph"/>
    <w:basedOn w:val="Normal"/>
    <w:uiPriority w:val="34"/>
    <w:qFormat/>
    <w:rsid w:val="002C36F6"/>
    <w:pPr>
      <w:ind w:left="720"/>
      <w:contextualSpacing/>
    </w:pPr>
  </w:style>
  <w:style w:type="paragraph" w:styleId="BalloonText">
    <w:name w:val="Balloon Text"/>
    <w:basedOn w:val="Normal"/>
    <w:link w:val="BalloonTextChar"/>
    <w:rsid w:val="0091775F"/>
    <w:rPr>
      <w:rFonts w:ascii="Lucida Grande" w:hAnsi="Lucida Grande" w:cs="Lucida Grande"/>
      <w:sz w:val="18"/>
      <w:szCs w:val="18"/>
    </w:rPr>
  </w:style>
  <w:style w:type="character" w:customStyle="1" w:styleId="BalloonTextChar">
    <w:name w:val="Balloon Text Char"/>
    <w:basedOn w:val="DefaultParagraphFont"/>
    <w:link w:val="BalloonText"/>
    <w:rsid w:val="0091775F"/>
    <w:rPr>
      <w:rFonts w:ascii="Lucida Grande" w:hAnsi="Lucida Grande" w:cs="Lucida Grande"/>
      <w:sz w:val="18"/>
      <w:szCs w:val="18"/>
      <w:lang w:val="en-GB"/>
    </w:rPr>
  </w:style>
</w:styles>
</file>

<file path=word/webSettings.xml><?xml version="1.0" encoding="utf-8"?>
<w:webSettings xmlns:r="http://schemas.openxmlformats.org/officeDocument/2006/relationships" xmlns:w="http://schemas.openxmlformats.org/wordprocessingml/2006/main">
  <w:divs>
    <w:div w:id="155926135">
      <w:bodyDiv w:val="1"/>
      <w:marLeft w:val="0"/>
      <w:marRight w:val="0"/>
      <w:marTop w:val="0"/>
      <w:marBottom w:val="0"/>
      <w:divBdr>
        <w:top w:val="none" w:sz="0" w:space="0" w:color="auto"/>
        <w:left w:val="none" w:sz="0" w:space="0" w:color="auto"/>
        <w:bottom w:val="none" w:sz="0" w:space="0" w:color="auto"/>
        <w:right w:val="none" w:sz="0" w:space="0" w:color="auto"/>
      </w:divBdr>
      <w:divsChild>
        <w:div w:id="428939416">
          <w:marLeft w:val="0"/>
          <w:marRight w:val="0"/>
          <w:marTop w:val="0"/>
          <w:marBottom w:val="0"/>
          <w:divBdr>
            <w:top w:val="none" w:sz="0" w:space="0" w:color="auto"/>
            <w:left w:val="none" w:sz="0" w:space="0" w:color="auto"/>
            <w:bottom w:val="none" w:sz="0" w:space="0" w:color="auto"/>
            <w:right w:val="none" w:sz="0" w:space="0" w:color="auto"/>
          </w:divBdr>
          <w:divsChild>
            <w:div w:id="1552887508">
              <w:marLeft w:val="0"/>
              <w:marRight w:val="0"/>
              <w:marTop w:val="360"/>
              <w:marBottom w:val="0"/>
              <w:divBdr>
                <w:top w:val="none" w:sz="0" w:space="0" w:color="auto"/>
                <w:left w:val="none" w:sz="0" w:space="0" w:color="auto"/>
                <w:bottom w:val="none" w:sz="0" w:space="0" w:color="auto"/>
                <w:right w:val="none" w:sz="0" w:space="0" w:color="auto"/>
              </w:divBdr>
              <w:divsChild>
                <w:div w:id="104348371">
                  <w:marLeft w:val="0"/>
                  <w:marRight w:val="0"/>
                  <w:marTop w:val="0"/>
                  <w:marBottom w:val="0"/>
                  <w:divBdr>
                    <w:top w:val="none" w:sz="0" w:space="0" w:color="auto"/>
                    <w:left w:val="none" w:sz="0" w:space="0" w:color="auto"/>
                    <w:bottom w:val="none" w:sz="0" w:space="0" w:color="auto"/>
                    <w:right w:val="none" w:sz="0" w:space="0" w:color="auto"/>
                  </w:divBdr>
                  <w:divsChild>
                    <w:div w:id="7226815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83472566">
      <w:bodyDiv w:val="1"/>
      <w:marLeft w:val="0"/>
      <w:marRight w:val="0"/>
      <w:marTop w:val="0"/>
      <w:marBottom w:val="0"/>
      <w:divBdr>
        <w:top w:val="none" w:sz="0" w:space="0" w:color="auto"/>
        <w:left w:val="none" w:sz="0" w:space="0" w:color="auto"/>
        <w:bottom w:val="none" w:sz="0" w:space="0" w:color="auto"/>
        <w:right w:val="none" w:sz="0" w:space="0" w:color="auto"/>
      </w:divBdr>
    </w:div>
    <w:div w:id="1552615343">
      <w:bodyDiv w:val="1"/>
      <w:marLeft w:val="0"/>
      <w:marRight w:val="0"/>
      <w:marTop w:val="0"/>
      <w:marBottom w:val="0"/>
      <w:divBdr>
        <w:top w:val="none" w:sz="0" w:space="0" w:color="auto"/>
        <w:left w:val="none" w:sz="0" w:space="0" w:color="auto"/>
        <w:bottom w:val="none" w:sz="0" w:space="0" w:color="auto"/>
        <w:right w:val="none" w:sz="0" w:space="0" w:color="auto"/>
      </w:divBdr>
    </w:div>
    <w:div w:id="1970554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ntor.ieee.org/802.11/documents?is_dcn=DCN%2C%20Title%2C%20Author%20or%20Affiliation&amp;is_group=0hew" TargetMode="External"/><Relationship Id="rId3" Type="http://schemas.openxmlformats.org/officeDocument/2006/relationships/settings" Target="settings.xml"/><Relationship Id="rId7" Type="http://schemas.openxmlformats.org/officeDocument/2006/relationships/hyperlink" Target="mailto:osama.aboulmagd@huawei.com" TargetMode="External"/><Relationship Id="rId12" Type="http://schemas.openxmlformats.org/officeDocument/2006/relationships/theme" Target="theme/theme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doc.: IEEE 802.11-12/1077r0</vt:lpstr>
    </vt:vector>
  </TitlesOfParts>
  <Company>Huawei Technologies</Company>
  <LinksUpToDate>false</LinksUpToDate>
  <CharactersWithSpaces>9586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IEEE 802.11-12/1077r0</dc:title>
  <dc:subject>Submission</dc:subject>
  <dc:creator>Donald Eastlake</dc:creator>
  <cp:keywords>September 2012</cp:keywords>
  <dc:description>Donald Eastlake, Huawei Technologies</dc:description>
  <cp:lastModifiedBy>Osama Aboul-Magd</cp:lastModifiedBy>
  <cp:revision>3</cp:revision>
  <cp:lastPrinted>1901-01-01T05:00:00Z</cp:lastPrinted>
  <dcterms:created xsi:type="dcterms:W3CDTF">2014-03-18T11:53:00Z</dcterms:created>
  <dcterms:modified xsi:type="dcterms:W3CDTF">2014-03-18T11:53:00Z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(10)jNEt38gaYfhi7dljuUKy7kCLAqu2n65nJxeKXTre3GhwfDZMwP4IjX3d/khYyxUC+95I2l6s_x000d_
lUHE+2jGGrtDBJrYjQpryfU9bVaTTHl7TrEMYHwZbxFEUevwXQaH3+Dlx1Vxkcr/38gHduNb_x000d_
fo+os6bjSBx7O/hpXYM9hYYyv8s4qHNZ3doF/n60K/91LtLSnMVCSQ1aiVbB9kjOY4kauzaQ_x000d_
b7+/pTpAow2TyHnbqJ</vt:lpwstr>
  </property>
  <property fmtid="{D5CDD505-2E9C-101B-9397-08002B2CF9AE}" pid="3" name="_ms_pID_7253431">
    <vt:lpwstr>r4oXunqrMle6+4GPahRS6qr9Uwv10zulj2uTRy3KFnsRDwtweUPW7F_x000d_
/hpxjw+sKnpKQjw1O020X6+r4R+6bKaHHYoX+yHqCnzX1PF5jEInJBqHAi5QgqTpdffFDhvh_x000d_
ms8XXd2UGzdT7qkWfBb41IVWS9Lc3kLkehzLZrtwFp4LGUVZYONx9ASDt03nCbxm5PIOMerE_x000d_
vRLAkqjDr5F2IWPFLttRbgDqLKpjR+1Td3t6</vt:lpwstr>
  </property>
  <property fmtid="{D5CDD505-2E9C-101B-9397-08002B2CF9AE}" pid="4" name="_ms_pID_7253432">
    <vt:lpwstr>ifM2/ur7Uwku4Ig9O1xtvrYjAGx6IyxGiOi4_x000d_
SOSG5F9YzSe2Ezy88xgbr12/zuGcdHfYEhYEUSrGWlkMrYXEFIYggNYhdZi+H5ljbeUBguns_x000d_
qKE+FrA0lJmXpE0Gwf3nW9v+TGyRXO9EixV0SlzYfXDKJNpaFHsANLKXAiPThgWsfuSwyE3O_x000d_
8q+bDq+XC/D2m19SRUJhoT4qge4tLayitadjaXuyH6KIWQT6rlDyRr</vt:lpwstr>
  </property>
  <property fmtid="{D5CDD505-2E9C-101B-9397-08002B2CF9AE}" pid="5" name="_ms_pID_7253433">
    <vt:lpwstr>yYctPJBZX8B+0f9ccC_x000d_
nzl08uCuR+e22dTFFjTeJrDUYHSPh4kkPS95rFKMzj7XCLXwhu+kPToygUbdT+NhFIOmXQkl_x000d_
h50rwXa/2uZUIdQswbB/t7DzwWZ0MVVq6ZEwW6yHzga1oFK2gm5Df6QvICA7rgEwBlOybcrx_x000d_
Skpj7dfihksiMqZE5EKHeFttciu0nN5WoYvmtpFG6QJJPhWtHxl33JzEB3tA0mKfIo2aomby</vt:lpwstr>
  </property>
  <property fmtid="{D5CDD505-2E9C-101B-9397-08002B2CF9AE}" pid="6" name="_ms_pID_7253434">
    <vt:lpwstr>_x000d_
HFu6uogdAKAnqkfJ/q1p12Bti5Bns2wC2pWJ+EhUbwNHtB728E495E5j2RbP5XCNUPK8VWq/_x000d_
j8vD9izULdemXzjUHdtPVv0Jlo25N6j2Qgv+wJ561YGgh8YoJ2giPx+Za5wvtXIm0g2TyvU1_x000d_
DNuLdJRXCgrfgdZQARG6eZdvBhRj6GQN6lzo1p+YzipQEFW4hglh5bt80VLdKeJdD4koyimf_x000d_
GwT5VLujyMRypDRl</vt:lpwstr>
  </property>
  <property fmtid="{D5CDD505-2E9C-101B-9397-08002B2CF9AE}" pid="7" name="_ms_pID_7253435">
    <vt:lpwstr>lwpC8W7Bdg7I77HdYen3dRMTA6vS/OsjwpNepzcL79FLH76hQNxTIS6F_x000d_
pyz2tvcWECGEj8/WsPIc6PJ4+mcd2OlHWEoDPusZiyE0Yz8Qc9NDLp6hQUzF3/NsVgIG+/xT_x000d_
gNqXB+lw2k+Iwi3SLqfWdPhDlMQsyzjSPMdNX3ISvOOVlT9HWXO+bYIF7qkWOKzexa68ei5J_x000d_
3TscM+cmS/pIJwFyQu9WTzA8cVhmZMPa4i</vt:lpwstr>
  </property>
  <property fmtid="{D5CDD505-2E9C-101B-9397-08002B2CF9AE}" pid="8" name="_ms_pID_7253436">
    <vt:lpwstr>sU9Tx/eGKBu3mtLd+pZqMEd+hiU3H/hj848v0K_x000d_
ZuL2cbUCpZfMMIRt06rGu/o9nhqDHeueJj+GDg8/svPh3mW+D6aw8pDG6Hiq0H26x+tscXbF_x000d_
qVgCOfewa7990y+KypQTvMdhZY4K8mP2AJriXG8eOQf0ZFgxW0QOXo6jStS2z9XjUqtlyTBg_x000d_
yfKpH6tED+fQTx0JlMGlQeEhu2jwiwRQLEyFDlUOQ3S69Zs4cwCR</vt:lpwstr>
  </property>
  <property fmtid="{D5CDD505-2E9C-101B-9397-08002B2CF9AE}" pid="9" name="_ms_pID_7253437">
    <vt:lpwstr>Bejq8eqtDOTheotfwAG9_x000d_
ty5mqiTLG1DYmKDHgUEfhKLm1qEZvRv10HXGQV5FXOGQVuIud8RYy/QApiRUckO1r5fXyVPS_x000d_
kN6tR9PwmctkI2OrsRunzRzGJYT5OVOmLds2RQvCstUrPuhLSKV+sNN3t66YUn/rXqpneLQA_x000d_
Zny6uUDRgIBIVe8aLw3prdncslnqRXWmTGE62ySMjmZ8+kZcqY5XHkWcQJw0bHVo2t44eJ</vt:lpwstr>
  </property>
  <property fmtid="{D5CDD505-2E9C-101B-9397-08002B2CF9AE}" pid="10" name="_ms_pID_7253438">
    <vt:lpwstr>Sg_x000d_
cCa5uTry6diOEyOzl1w6pK4OTRB4kYfEZRCmRmv6Brl0il1hEnqpLZtm0AogaIdh3sj+yQJo_x000d_
w4taCFvMjJsQUsS4m3Y/teOpOigLpjCw8I7eIW0xRCxNBmRq+rJEreO7T31bFo3PvYYEGzS8_x000d_
4tR6DAJLFgL7FOywjNm1lrmkcmI7XXUNnKL8O2fs2vggEU86Ri4Huj0ehsPN04io8z9N50nH_x000d_
Il44Noa1at3E77</vt:lpwstr>
  </property>
  <property fmtid="{D5CDD505-2E9C-101B-9397-08002B2CF9AE}" pid="11" name="_ms_pID_7253439">
    <vt:lpwstr>RAZM9zshmI</vt:lpwstr>
  </property>
  <property fmtid="{D5CDD505-2E9C-101B-9397-08002B2CF9AE}" pid="12" name="sflag">
    <vt:lpwstr>1395141693</vt:lpwstr>
  </property>
</Properties>
</file>